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5BF14" w14:textId="780EBEB5" w:rsidR="006B65AA" w:rsidRPr="00B91BEF" w:rsidRDefault="00B91BEF">
      <w:pPr>
        <w:rPr>
          <w:rFonts w:ascii="Arial" w:hAnsi="Arial" w:cs="Arial"/>
          <w:vertAlign w:val="superscript"/>
        </w:rPr>
      </w:pPr>
      <w:r w:rsidRPr="00B91BEF">
        <w:rPr>
          <w:rFonts w:ascii="Arial" w:hAnsi="Arial" w:cs="Arial"/>
        </w:rPr>
        <w:t>Elizaveta Elshina</w:t>
      </w:r>
      <w:r>
        <w:rPr>
          <w:rFonts w:ascii="Arial" w:hAnsi="Arial" w:cs="Arial"/>
          <w:vertAlign w:val="superscript"/>
        </w:rPr>
        <w:t>2</w:t>
      </w:r>
      <w:r w:rsidRPr="00B91BEF">
        <w:rPr>
          <w:rFonts w:ascii="Arial" w:hAnsi="Arial" w:cs="Arial"/>
        </w:rPr>
        <w:t xml:space="preserve">, </w:t>
      </w:r>
      <w:proofErr w:type="spellStart"/>
      <w:r w:rsidRPr="00B91BEF">
        <w:rPr>
          <w:rFonts w:ascii="Arial" w:hAnsi="Arial" w:cs="Arial"/>
        </w:rPr>
        <w:t>Aartjan</w:t>
      </w:r>
      <w:proofErr w:type="spellEnd"/>
      <w:r w:rsidRPr="00B91BEF">
        <w:rPr>
          <w:rFonts w:ascii="Arial" w:hAnsi="Arial" w:cs="Arial"/>
        </w:rPr>
        <w:t xml:space="preserve"> J.W. te Velthuis</w:t>
      </w:r>
      <w:r>
        <w:rPr>
          <w:rFonts w:ascii="Arial" w:hAnsi="Arial" w:cs="Arial"/>
          <w:vertAlign w:val="superscript"/>
        </w:rPr>
        <w:t>2</w:t>
      </w:r>
    </w:p>
    <w:p w14:paraId="15A29327" w14:textId="18F3F605" w:rsidR="00B91BEF" w:rsidRPr="00B91BEF" w:rsidRDefault="00B91BEF">
      <w:pPr>
        <w:rPr>
          <w:rFonts w:ascii="Arial" w:hAnsi="Arial" w:cs="Arial"/>
          <w:vertAlign w:val="superscript"/>
        </w:rPr>
      </w:pPr>
    </w:p>
    <w:p w14:paraId="6231CFCB" w14:textId="52553B10" w:rsidR="00B91BEF" w:rsidRPr="00B91BEF" w:rsidRDefault="00B91BEF">
      <w:pPr>
        <w:rPr>
          <w:rFonts w:ascii="Arial" w:hAnsi="Arial" w:cs="Arial"/>
        </w:rPr>
      </w:pPr>
      <w:r>
        <w:rPr>
          <w:rFonts w:ascii="Arial" w:hAnsi="Arial" w:cs="Arial"/>
          <w:vertAlign w:val="superscript"/>
        </w:rPr>
        <w:t>2</w:t>
      </w:r>
      <w:r w:rsidRPr="00B91BEF">
        <w:rPr>
          <w:rFonts w:ascii="Arial" w:hAnsi="Arial" w:cs="Arial"/>
          <w:vertAlign w:val="superscript"/>
        </w:rPr>
        <w:t xml:space="preserve"> </w:t>
      </w:r>
      <w:r w:rsidRPr="00B91BEF">
        <w:rPr>
          <w:rFonts w:ascii="Arial" w:hAnsi="Arial" w:cs="Arial"/>
        </w:rPr>
        <w:t>Division of Virology, Department of Pathology, University of Cambridge, Addenbrooke’s Hospital, Hills Road, Cambridge CB2 0QQ, United Kingdom.</w:t>
      </w:r>
    </w:p>
    <w:p w14:paraId="08A9C71A" w14:textId="7447E9FD" w:rsidR="00B91BEF" w:rsidRPr="00B91BEF" w:rsidRDefault="00B91BEF">
      <w:pPr>
        <w:rPr>
          <w:rFonts w:ascii="Arial" w:hAnsi="Arial" w:cs="Arial"/>
        </w:rPr>
      </w:pPr>
    </w:p>
    <w:p w14:paraId="4947B10E" w14:textId="77777777" w:rsidR="00B91BEF" w:rsidRDefault="00B91BEF">
      <w:pPr>
        <w:rPr>
          <w:rFonts w:ascii="Arial" w:hAnsi="Arial" w:cs="Arial"/>
          <w:b/>
        </w:rPr>
      </w:pPr>
    </w:p>
    <w:p w14:paraId="74CFFFEF" w14:textId="4D42F10F" w:rsidR="005867D3" w:rsidRDefault="002D7CE4">
      <w:pPr>
        <w:rPr>
          <w:rFonts w:ascii="Arial" w:hAnsi="Arial" w:cs="Arial"/>
          <w:b/>
        </w:rPr>
      </w:pPr>
      <w:r>
        <w:rPr>
          <w:rFonts w:ascii="Arial" w:hAnsi="Arial" w:cs="Arial"/>
          <w:b/>
        </w:rPr>
        <w:t xml:space="preserve">Additional </w:t>
      </w:r>
      <w:r w:rsidR="005867D3">
        <w:rPr>
          <w:rFonts w:ascii="Arial" w:hAnsi="Arial" w:cs="Arial"/>
          <w:b/>
        </w:rPr>
        <w:t>Main text</w:t>
      </w:r>
    </w:p>
    <w:p w14:paraId="01151771" w14:textId="22E7E87D" w:rsidR="00D35A9D" w:rsidRDefault="00BA7A8E" w:rsidP="00D35A9D">
      <w:pPr>
        <w:rPr>
          <w:rFonts w:ascii="Arial" w:hAnsi="Arial" w:cs="Arial"/>
          <w:b/>
        </w:rPr>
      </w:pPr>
      <w:r>
        <w:rPr>
          <w:rFonts w:ascii="Arial" w:hAnsi="Arial" w:cs="Arial"/>
          <w:b/>
        </w:rPr>
        <w:t xml:space="preserve">PB1 mutations </w:t>
      </w:r>
      <w:r w:rsidR="00D35A9D" w:rsidRPr="00FB5B7A">
        <w:rPr>
          <w:rFonts w:ascii="Arial" w:hAnsi="Arial" w:cs="Arial"/>
          <w:b/>
        </w:rPr>
        <w:t xml:space="preserve">D27N and T677A mutations </w:t>
      </w:r>
      <w:r>
        <w:rPr>
          <w:rFonts w:ascii="Arial" w:hAnsi="Arial" w:cs="Arial"/>
          <w:b/>
        </w:rPr>
        <w:t>affect influenza A virus</w:t>
      </w:r>
      <w:r w:rsidR="00D35A9D" w:rsidRPr="00FB5B7A">
        <w:rPr>
          <w:rFonts w:ascii="Arial" w:hAnsi="Arial" w:cs="Arial"/>
          <w:b/>
        </w:rPr>
        <w:t xml:space="preserve"> polymerase activity.</w:t>
      </w:r>
    </w:p>
    <w:p w14:paraId="33B9121F" w14:textId="4FCC731C" w:rsidR="00545085" w:rsidRDefault="00C03F6B" w:rsidP="00E14125">
      <w:pPr>
        <w:pStyle w:val="NormalWeb"/>
        <w:rPr>
          <w:rFonts w:ascii="Arial" w:hAnsi="Arial" w:cs="Arial"/>
        </w:rPr>
      </w:pPr>
      <w:moveFromRangeStart w:id="0" w:author="A.J.W. te Velthuis" w:date="2019-03-20T15:34:00Z" w:name="move3988493"/>
      <w:moveFrom w:id="1" w:author="A.J.W. te Velthuis" w:date="2019-03-20T15:34:00Z">
        <w:r w:rsidDel="00AE43EF">
          <w:rPr>
            <w:rFonts w:ascii="Arial" w:hAnsi="Arial" w:cs="Arial"/>
          </w:rPr>
          <w:t>Previous research has shown that aberrant RNA products</w:t>
        </w:r>
        <w:r w:rsidR="00AC62A9" w:rsidDel="00AE43EF">
          <w:rPr>
            <w:rFonts w:ascii="Arial" w:hAnsi="Arial" w:cs="Arial"/>
          </w:rPr>
          <w:t>, or mini viral RNAs (mvRNAs) {te Velthuis 2018},</w:t>
        </w:r>
        <w:r w:rsidDel="00AE43EF">
          <w:rPr>
            <w:rFonts w:ascii="Arial" w:hAnsi="Arial" w:cs="Arial"/>
          </w:rPr>
          <w:t xml:space="preserve"> produced during influenza A virus replication can trigger RIG-I activation and IFN production. </w:t>
        </w:r>
      </w:moveFrom>
      <w:moveFromRangeEnd w:id="0"/>
      <w:r w:rsidR="00FF668A">
        <w:rPr>
          <w:rFonts w:ascii="Arial" w:hAnsi="Arial" w:cs="Arial"/>
        </w:rPr>
        <w:t>T</w:t>
      </w:r>
      <w:r w:rsidR="00545085">
        <w:rPr>
          <w:rFonts w:ascii="Arial" w:hAnsi="Arial" w:cs="Arial"/>
        </w:rPr>
        <w:t xml:space="preserve">o </w:t>
      </w:r>
      <w:r>
        <w:rPr>
          <w:rFonts w:ascii="Arial" w:hAnsi="Arial" w:cs="Arial"/>
        </w:rPr>
        <w:t xml:space="preserve">investigate if the </w:t>
      </w:r>
      <w:r w:rsidR="00545085">
        <w:rPr>
          <w:rFonts w:ascii="Arial" w:hAnsi="Arial" w:cs="Arial"/>
        </w:rPr>
        <w:t xml:space="preserve">PB1 mutations D27N and T667A </w:t>
      </w:r>
      <w:r>
        <w:rPr>
          <w:rFonts w:ascii="Arial" w:hAnsi="Arial" w:cs="Arial"/>
        </w:rPr>
        <w:t xml:space="preserve">could </w:t>
      </w:r>
      <w:del w:id="2" w:author="A.J.W. te Velthuis" w:date="2019-03-20T15:34:00Z">
        <w:r w:rsidDel="00AE43EF">
          <w:rPr>
            <w:rFonts w:ascii="Arial" w:hAnsi="Arial" w:cs="Arial"/>
          </w:rPr>
          <w:delText xml:space="preserve">affect </w:delText>
        </w:r>
      </w:del>
      <w:ins w:id="3" w:author="A.J.W. te Velthuis" w:date="2019-03-20T15:34:00Z">
        <w:r w:rsidR="00AE43EF">
          <w:rPr>
            <w:rFonts w:ascii="Arial" w:hAnsi="Arial" w:cs="Arial"/>
          </w:rPr>
          <w:t>induce IFN express</w:t>
        </w:r>
      </w:ins>
      <w:ins w:id="4" w:author="A.J.W. te Velthuis" w:date="2019-03-20T15:35:00Z">
        <w:r w:rsidR="00AE43EF">
          <w:rPr>
            <w:rFonts w:ascii="Arial" w:hAnsi="Arial" w:cs="Arial"/>
          </w:rPr>
          <w:t>ing by altering the</w:t>
        </w:r>
      </w:ins>
      <w:ins w:id="5" w:author="A.J.W. te Velthuis" w:date="2019-03-20T15:34:00Z">
        <w:r w:rsidR="00AE43EF">
          <w:rPr>
            <w:rFonts w:ascii="Arial" w:hAnsi="Arial" w:cs="Arial"/>
          </w:rPr>
          <w:t xml:space="preserve"> </w:t>
        </w:r>
      </w:ins>
      <w:r>
        <w:rPr>
          <w:rFonts w:ascii="Arial" w:hAnsi="Arial" w:cs="Arial"/>
        </w:rPr>
        <w:t xml:space="preserve">influenza </w:t>
      </w:r>
      <w:r w:rsidR="00545085">
        <w:rPr>
          <w:rFonts w:ascii="Arial" w:hAnsi="Arial" w:cs="Arial"/>
        </w:rPr>
        <w:t xml:space="preserve">A virus </w:t>
      </w:r>
      <w:r>
        <w:rPr>
          <w:rFonts w:ascii="Arial" w:hAnsi="Arial" w:cs="Arial"/>
        </w:rPr>
        <w:t xml:space="preserve">RNA </w:t>
      </w:r>
      <w:r w:rsidR="00545085">
        <w:rPr>
          <w:rFonts w:ascii="Arial" w:hAnsi="Arial" w:cs="Arial"/>
        </w:rPr>
        <w:t>polymerase</w:t>
      </w:r>
      <w:r>
        <w:rPr>
          <w:rFonts w:ascii="Arial" w:hAnsi="Arial" w:cs="Arial"/>
        </w:rPr>
        <w:t xml:space="preserve"> activity</w:t>
      </w:r>
      <w:ins w:id="6" w:author="A.J.W. te Velthuis" w:date="2019-03-20T15:35:00Z">
        <w:r w:rsidR="00AE43EF">
          <w:rPr>
            <w:rFonts w:ascii="Arial" w:hAnsi="Arial" w:cs="Arial"/>
          </w:rPr>
          <w:t>,</w:t>
        </w:r>
      </w:ins>
      <w:r>
        <w:rPr>
          <w:rFonts w:ascii="Arial" w:hAnsi="Arial" w:cs="Arial"/>
        </w:rPr>
        <w:t xml:space="preserve"> we first identified the</w:t>
      </w:r>
      <w:del w:id="7" w:author="A.J.W. te Velthuis" w:date="2019-03-20T15:35:00Z">
        <w:r w:rsidDel="00AE43EF">
          <w:rPr>
            <w:rFonts w:ascii="Arial" w:hAnsi="Arial" w:cs="Arial"/>
          </w:rPr>
          <w:delText>ir</w:delText>
        </w:r>
      </w:del>
      <w:r>
        <w:rPr>
          <w:rFonts w:ascii="Arial" w:hAnsi="Arial" w:cs="Arial"/>
        </w:rPr>
        <w:t xml:space="preserve"> location </w:t>
      </w:r>
      <w:ins w:id="8" w:author="A.J.W. te Velthuis" w:date="2019-03-20T15:35:00Z">
        <w:r w:rsidR="00AE43EF">
          <w:rPr>
            <w:rFonts w:ascii="Arial" w:hAnsi="Arial" w:cs="Arial"/>
          </w:rPr>
          <w:t xml:space="preserve">of the residue </w:t>
        </w:r>
      </w:ins>
      <w:r>
        <w:rPr>
          <w:rFonts w:ascii="Arial" w:hAnsi="Arial" w:cs="Arial"/>
        </w:rPr>
        <w:t xml:space="preserve">and interactions with the template by </w:t>
      </w:r>
      <w:r w:rsidR="00545085">
        <w:rPr>
          <w:rFonts w:ascii="Arial" w:hAnsi="Arial" w:cs="Arial"/>
        </w:rPr>
        <w:t>superpos</w:t>
      </w:r>
      <w:r>
        <w:rPr>
          <w:rFonts w:ascii="Arial" w:hAnsi="Arial" w:cs="Arial"/>
        </w:rPr>
        <w:t>ing</w:t>
      </w:r>
      <w:r w:rsidR="00545085">
        <w:rPr>
          <w:rFonts w:ascii="Arial" w:hAnsi="Arial" w:cs="Arial"/>
        </w:rPr>
        <w:t xml:space="preserve"> the pre-initiation complex of the bat influenza A virus RNA polymerase with the transcription initiation complex of the influenza B virus RNA polymerase (Fig. 7A). The model shows how the </w:t>
      </w:r>
      <w:r w:rsidR="00545085" w:rsidRPr="00B91BEF">
        <w:rPr>
          <w:rFonts w:ascii="Arial" w:hAnsi="Arial" w:cs="Arial"/>
        </w:rPr>
        <w:t>3′</w:t>
      </w:r>
      <w:r w:rsidR="00545085">
        <w:rPr>
          <w:rFonts w:ascii="Arial" w:hAnsi="Arial" w:cs="Arial"/>
        </w:rPr>
        <w:t xml:space="preserve"> terminus of the template enters the template entry channel above the PB1 active site and that T667A sits at t</w:t>
      </w:r>
      <w:r w:rsidR="003F4E51">
        <w:rPr>
          <w:rFonts w:ascii="Arial" w:hAnsi="Arial" w:cs="Arial"/>
        </w:rPr>
        <w:t>ip of a helix that</w:t>
      </w:r>
      <w:r w:rsidR="00545085">
        <w:rPr>
          <w:rFonts w:ascii="Arial" w:hAnsi="Arial" w:cs="Arial"/>
        </w:rPr>
        <w:t xml:space="preserve"> </w:t>
      </w:r>
      <w:r w:rsidR="003F4E51">
        <w:rPr>
          <w:rFonts w:ascii="Arial" w:hAnsi="Arial" w:cs="Arial"/>
        </w:rPr>
        <w:t xml:space="preserve">interacts with the </w:t>
      </w:r>
      <w:r w:rsidR="003F4E51" w:rsidRPr="00B91BEF">
        <w:rPr>
          <w:rFonts w:ascii="Arial" w:hAnsi="Arial" w:cs="Arial"/>
        </w:rPr>
        <w:t>3′</w:t>
      </w:r>
      <w:r w:rsidR="003F4E51">
        <w:rPr>
          <w:rFonts w:ascii="Arial" w:hAnsi="Arial" w:cs="Arial"/>
        </w:rPr>
        <w:t xml:space="preserve"> terminus </w:t>
      </w:r>
      <w:r>
        <w:rPr>
          <w:rFonts w:ascii="Arial" w:hAnsi="Arial" w:cs="Arial"/>
        </w:rPr>
        <w:t>as it enters</w:t>
      </w:r>
      <w:r w:rsidR="00545085">
        <w:rPr>
          <w:rFonts w:ascii="Arial" w:hAnsi="Arial" w:cs="Arial"/>
        </w:rPr>
        <w:t xml:space="preserve"> </w:t>
      </w:r>
      <w:r>
        <w:rPr>
          <w:rFonts w:ascii="Arial" w:hAnsi="Arial" w:cs="Arial"/>
        </w:rPr>
        <w:t>the</w:t>
      </w:r>
      <w:r w:rsidR="00545085">
        <w:rPr>
          <w:rFonts w:ascii="Arial" w:hAnsi="Arial" w:cs="Arial"/>
        </w:rPr>
        <w:t xml:space="preserve"> channel. </w:t>
      </w:r>
      <w:r w:rsidR="003F4E51">
        <w:rPr>
          <w:rFonts w:ascii="Arial" w:hAnsi="Arial" w:cs="Arial"/>
        </w:rPr>
        <w:t xml:space="preserve">By contrast, </w:t>
      </w:r>
      <w:r w:rsidR="00545085">
        <w:rPr>
          <w:rFonts w:ascii="Arial" w:hAnsi="Arial" w:cs="Arial"/>
        </w:rPr>
        <w:t xml:space="preserve">D27N resides </w:t>
      </w:r>
      <w:r>
        <w:rPr>
          <w:rFonts w:ascii="Arial" w:hAnsi="Arial" w:cs="Arial"/>
        </w:rPr>
        <w:t>deeper in the polymerase and close</w:t>
      </w:r>
      <w:r w:rsidR="003F4E51">
        <w:rPr>
          <w:rFonts w:ascii="Arial" w:hAnsi="Arial" w:cs="Arial"/>
        </w:rPr>
        <w:t xml:space="preserve"> to</w:t>
      </w:r>
      <w:r w:rsidR="00545085">
        <w:rPr>
          <w:rFonts w:ascii="Arial" w:hAnsi="Arial" w:cs="Arial"/>
        </w:rPr>
        <w:t xml:space="preserve"> the binding pocket of the 5</w:t>
      </w:r>
      <w:r w:rsidR="00545085" w:rsidRPr="00B91BEF">
        <w:rPr>
          <w:rFonts w:ascii="Arial" w:hAnsi="Arial" w:cs="Arial"/>
        </w:rPr>
        <w:t>′</w:t>
      </w:r>
      <w:r w:rsidR="00545085">
        <w:rPr>
          <w:rFonts w:ascii="Arial" w:hAnsi="Arial" w:cs="Arial"/>
        </w:rPr>
        <w:t xml:space="preserve"> terminus.</w:t>
      </w:r>
      <w:r>
        <w:rPr>
          <w:rFonts w:ascii="Arial" w:hAnsi="Arial" w:cs="Arial"/>
        </w:rPr>
        <w:t xml:space="preserve"> These observations suggest that both mutations may affect polymerase activity by changing the interactions of the RNA polymerase with the template.</w:t>
      </w:r>
    </w:p>
    <w:p w14:paraId="508ADE1D" w14:textId="02D51CF9" w:rsidR="00AC62A9" w:rsidRDefault="00C03F6B" w:rsidP="00E14125">
      <w:pPr>
        <w:pStyle w:val="NormalWeb"/>
        <w:rPr>
          <w:rFonts w:ascii="Arial" w:hAnsi="Arial" w:cs="Arial"/>
        </w:rPr>
      </w:pPr>
      <w:r>
        <w:rPr>
          <w:rFonts w:ascii="Arial" w:hAnsi="Arial" w:cs="Arial"/>
        </w:rPr>
        <w:t>To investigate how the two PB1 mutations affect polymerase activity</w:t>
      </w:r>
      <w:r w:rsidR="00AC62A9">
        <w:rPr>
          <w:rFonts w:ascii="Arial" w:hAnsi="Arial" w:cs="Arial"/>
        </w:rPr>
        <w:t xml:space="preserve"> on a full-length viral RNA template</w:t>
      </w:r>
      <w:r>
        <w:rPr>
          <w:rFonts w:ascii="Arial" w:hAnsi="Arial" w:cs="Arial"/>
        </w:rPr>
        <w:t xml:space="preserve">, we </w:t>
      </w:r>
      <w:r w:rsidR="00AC62A9">
        <w:rPr>
          <w:rFonts w:ascii="Arial" w:hAnsi="Arial" w:cs="Arial"/>
        </w:rPr>
        <w:t xml:space="preserve">expressed the wildtype or mutant PB1 subunits along with PB2, PA, NP and the segment 6 </w:t>
      </w:r>
      <w:proofErr w:type="spellStart"/>
      <w:r w:rsidR="00AC62A9">
        <w:rPr>
          <w:rFonts w:ascii="Arial" w:hAnsi="Arial" w:cs="Arial"/>
        </w:rPr>
        <w:t>vRNA</w:t>
      </w:r>
      <w:proofErr w:type="spellEnd"/>
      <w:r w:rsidR="00AC62A9">
        <w:rPr>
          <w:rFonts w:ascii="Arial" w:hAnsi="Arial" w:cs="Arial"/>
        </w:rPr>
        <w:t xml:space="preserve"> in HEK 293T cells. Twenty-four hours after transfection, we extracted the total RNA and analysed the replication (</w:t>
      </w:r>
      <w:proofErr w:type="spellStart"/>
      <w:r w:rsidR="00AC62A9">
        <w:rPr>
          <w:rFonts w:ascii="Arial" w:hAnsi="Arial" w:cs="Arial"/>
        </w:rPr>
        <w:t>vRNA</w:t>
      </w:r>
      <w:proofErr w:type="spellEnd"/>
      <w:r w:rsidR="00AC62A9">
        <w:rPr>
          <w:rFonts w:ascii="Arial" w:hAnsi="Arial" w:cs="Arial"/>
        </w:rPr>
        <w:t xml:space="preserve"> level) and transcriptional (mRNA level) activity by primer extension. Interestingly, both mutations showed activities that were significantly different from wildtype (Fig. 7B), with D27N and T667A showing lower and higher viral replication and transcription, respectively. Both PB1 mutants showed higher activities than the PB1 active site control (PB1a) that we used to subtract background RNA levels.</w:t>
      </w:r>
      <w:del w:id="9" w:author="A.J.W. te Velthuis" w:date="2019-03-20T15:31:00Z">
        <w:r w:rsidR="00AC62A9" w:rsidDel="00FF5DBE">
          <w:rPr>
            <w:rFonts w:ascii="Arial" w:hAnsi="Arial" w:cs="Arial"/>
          </w:rPr>
          <w:delText xml:space="preserve"> Moreover,</w:delText>
        </w:r>
      </w:del>
      <w:r w:rsidR="00AC62A9">
        <w:rPr>
          <w:rFonts w:ascii="Arial" w:hAnsi="Arial" w:cs="Arial"/>
        </w:rPr>
        <w:t xml:space="preserve"> </w:t>
      </w:r>
      <w:del w:id="10" w:author="A.J.W. te Velthuis" w:date="2019-03-20T15:31:00Z">
        <w:r w:rsidR="00AC62A9" w:rsidDel="00FF5DBE">
          <w:rPr>
            <w:rFonts w:ascii="Arial" w:hAnsi="Arial" w:cs="Arial"/>
          </w:rPr>
          <w:delText>b</w:delText>
        </w:r>
      </w:del>
      <w:ins w:id="11" w:author="A.J.W. te Velthuis" w:date="2019-03-20T15:31:00Z">
        <w:r w:rsidR="00FF5DBE">
          <w:rPr>
            <w:rFonts w:ascii="Arial" w:hAnsi="Arial" w:cs="Arial"/>
          </w:rPr>
          <w:t>B</w:t>
        </w:r>
      </w:ins>
      <w:r w:rsidR="00AC62A9">
        <w:rPr>
          <w:rFonts w:ascii="Arial" w:hAnsi="Arial" w:cs="Arial"/>
        </w:rPr>
        <w:t>oth mutants were expressed to similar levels, as assessed by western blot</w:t>
      </w:r>
      <w:ins w:id="12" w:author="A.J.W. te Velthuis" w:date="2019-03-20T15:31:00Z">
        <w:r w:rsidR="00FF5DBE">
          <w:rPr>
            <w:rFonts w:ascii="Arial" w:hAnsi="Arial" w:cs="Arial"/>
          </w:rPr>
          <w:t xml:space="preserve">, suggesting that protein </w:t>
        </w:r>
        <w:r w:rsidR="00AE43EF">
          <w:rPr>
            <w:rFonts w:ascii="Arial" w:hAnsi="Arial" w:cs="Arial"/>
          </w:rPr>
          <w:t>stability or expression levels could not account for the differences observed</w:t>
        </w:r>
      </w:ins>
      <w:r w:rsidR="00AC62A9">
        <w:rPr>
          <w:rFonts w:ascii="Arial" w:hAnsi="Arial" w:cs="Arial"/>
        </w:rPr>
        <w:t xml:space="preserve">. </w:t>
      </w:r>
    </w:p>
    <w:p w14:paraId="11351C33" w14:textId="092A2DCE" w:rsidR="00AE43EF" w:rsidRDefault="00AE43EF" w:rsidP="00AE43EF">
      <w:pPr>
        <w:pStyle w:val="NormalWeb"/>
        <w:rPr>
          <w:ins w:id="13" w:author="A.J.W. te Velthuis" w:date="2019-03-20T15:33:00Z"/>
          <w:rFonts w:ascii="Arial" w:hAnsi="Arial" w:cs="Arial"/>
        </w:rPr>
      </w:pPr>
      <w:moveToRangeStart w:id="14" w:author="A.J.W. te Velthuis" w:date="2019-03-20T15:34:00Z" w:name="move3988493"/>
      <w:moveTo w:id="15" w:author="A.J.W. te Velthuis" w:date="2019-03-20T15:34:00Z">
        <w:del w:id="16" w:author="A.J.W. te Velthuis" w:date="2019-03-20T15:36:00Z">
          <w:r w:rsidDel="00AE43EF">
            <w:rPr>
              <w:rFonts w:ascii="Arial" w:hAnsi="Arial" w:cs="Arial"/>
            </w:rPr>
            <w:delText xml:space="preserve">Previous research has shown that aberrant RNA products, or mini viral RNAs (mvRNAs) {te Velthuis 2018}, produced during influenza A virus replication can trigger RIG-I activation and IFN production. </w:delText>
          </w:r>
        </w:del>
      </w:moveTo>
      <w:moveToRangeEnd w:id="14"/>
      <w:ins w:id="17" w:author="A.J.W. te Velthuis" w:date="2019-03-20T15:35:00Z">
        <w:r>
          <w:rPr>
            <w:rFonts w:ascii="Arial" w:hAnsi="Arial" w:cs="Arial"/>
          </w:rPr>
          <w:t>We</w:t>
        </w:r>
      </w:ins>
      <w:ins w:id="18" w:author="A.J.W. te Velthuis" w:date="2019-03-20T15:32:00Z">
        <w:r>
          <w:rPr>
            <w:rFonts w:ascii="Arial" w:hAnsi="Arial" w:cs="Arial"/>
          </w:rPr>
          <w:t xml:space="preserve"> next </w:t>
        </w:r>
      </w:ins>
      <w:del w:id="19" w:author="A.J.W. te Velthuis" w:date="2019-03-20T15:32:00Z">
        <w:r w:rsidR="00AC62A9" w:rsidDel="00AE43EF">
          <w:rPr>
            <w:rFonts w:ascii="Arial" w:hAnsi="Arial" w:cs="Arial"/>
          </w:rPr>
          <w:delText xml:space="preserve">To </w:delText>
        </w:r>
      </w:del>
      <w:r w:rsidR="00AC62A9">
        <w:rPr>
          <w:rFonts w:ascii="Arial" w:hAnsi="Arial" w:cs="Arial"/>
        </w:rPr>
        <w:t>investigate</w:t>
      </w:r>
      <w:ins w:id="20" w:author="A.J.W. te Velthuis" w:date="2019-03-20T15:32:00Z">
        <w:r>
          <w:rPr>
            <w:rFonts w:ascii="Arial" w:hAnsi="Arial" w:cs="Arial"/>
          </w:rPr>
          <w:t>d</w:t>
        </w:r>
      </w:ins>
      <w:r w:rsidR="00AC62A9">
        <w:rPr>
          <w:rFonts w:ascii="Arial" w:hAnsi="Arial" w:cs="Arial"/>
        </w:rPr>
        <w:t xml:space="preserve"> if the </w:t>
      </w:r>
      <w:ins w:id="21" w:author="A.J.W. te Velthuis" w:date="2019-03-20T15:32:00Z">
        <w:r>
          <w:rPr>
            <w:rFonts w:ascii="Arial" w:hAnsi="Arial" w:cs="Arial"/>
          </w:rPr>
          <w:t xml:space="preserve">activity of the </w:t>
        </w:r>
      </w:ins>
      <w:r w:rsidR="00AC62A9">
        <w:rPr>
          <w:rFonts w:ascii="Arial" w:hAnsi="Arial" w:cs="Arial"/>
        </w:rPr>
        <w:t xml:space="preserve">mutants </w:t>
      </w:r>
      <w:ins w:id="22" w:author="A.J.W. te Velthuis" w:date="2019-03-20T15:32:00Z">
        <w:r>
          <w:rPr>
            <w:rFonts w:ascii="Arial" w:hAnsi="Arial" w:cs="Arial"/>
          </w:rPr>
          <w:t xml:space="preserve">was sufficient to induce IFN induction. </w:t>
        </w:r>
      </w:ins>
      <w:ins w:id="23" w:author="A.J.W. te Velthuis" w:date="2019-03-20T15:33:00Z">
        <w:r>
          <w:rPr>
            <w:rFonts w:ascii="Arial" w:hAnsi="Arial" w:cs="Arial"/>
          </w:rPr>
          <w:t xml:space="preserve">Analysis of the IFN levels showed that both the D27N and T677A mutant induced more IFN expression in HEK 293T cells. Correcting for the </w:t>
        </w:r>
        <w:proofErr w:type="spellStart"/>
        <w:r>
          <w:rPr>
            <w:rFonts w:ascii="Arial" w:hAnsi="Arial" w:cs="Arial"/>
          </w:rPr>
          <w:t>vRNA</w:t>
        </w:r>
        <w:proofErr w:type="spellEnd"/>
        <w:r>
          <w:rPr>
            <w:rFonts w:ascii="Arial" w:hAnsi="Arial" w:cs="Arial"/>
          </w:rPr>
          <w:t xml:space="preserve"> steady state levels, the D27N and T677A induced comparable IFN levels to each other, but higher levels compared to wildtype. This suggests that both mutants had an increased tendency to produce </w:t>
        </w:r>
        <w:proofErr w:type="spellStart"/>
        <w:r>
          <w:rPr>
            <w:rFonts w:ascii="Arial" w:hAnsi="Arial" w:cs="Arial"/>
          </w:rPr>
          <w:t>induce</w:t>
        </w:r>
        <w:proofErr w:type="spellEnd"/>
        <w:r>
          <w:rPr>
            <w:rFonts w:ascii="Arial" w:hAnsi="Arial" w:cs="Arial"/>
          </w:rPr>
          <w:t xml:space="preserve"> IFN expressi</w:t>
        </w:r>
        <w:r>
          <w:rPr>
            <w:rFonts w:ascii="Arial" w:hAnsi="Arial" w:cs="Arial"/>
          </w:rPr>
          <w:t>on</w:t>
        </w:r>
        <w:r>
          <w:rPr>
            <w:rFonts w:ascii="Arial" w:hAnsi="Arial" w:cs="Arial"/>
          </w:rPr>
          <w:t>, irrespective of the RNA synthesis rate.</w:t>
        </w:r>
      </w:ins>
    </w:p>
    <w:p w14:paraId="2FD74540" w14:textId="54208182" w:rsidR="00C03F6B" w:rsidRDefault="00AE43EF" w:rsidP="00E14125">
      <w:pPr>
        <w:pStyle w:val="NormalWeb"/>
        <w:rPr>
          <w:rFonts w:ascii="Arial" w:hAnsi="Arial" w:cs="Arial"/>
        </w:rPr>
      </w:pPr>
      <w:ins w:id="24" w:author="A.J.W. te Velthuis" w:date="2019-03-20T15:36:00Z">
        <w:r>
          <w:rPr>
            <w:rFonts w:ascii="Arial" w:hAnsi="Arial" w:cs="Arial"/>
          </w:rPr>
          <w:t>Previous research has shown that aberrant RNA products, or mini viral RNAs (</w:t>
        </w:r>
        <w:proofErr w:type="spellStart"/>
        <w:r>
          <w:rPr>
            <w:rFonts w:ascii="Arial" w:hAnsi="Arial" w:cs="Arial"/>
          </w:rPr>
          <w:t>mvRNAs</w:t>
        </w:r>
        <w:proofErr w:type="spellEnd"/>
        <w:r>
          <w:rPr>
            <w:rFonts w:ascii="Arial" w:hAnsi="Arial" w:cs="Arial"/>
          </w:rPr>
          <w:t>) {te Velthuis 2018}, produced during influenza A virus replication can trigger RIG-I activation and IFN production</w:t>
        </w:r>
        <w:r>
          <w:rPr>
            <w:rFonts w:ascii="Arial" w:hAnsi="Arial" w:cs="Arial"/>
          </w:rPr>
          <w:t xml:space="preserve">. To investigate if the PB1 mutants </w:t>
        </w:r>
      </w:ins>
      <w:r w:rsidR="00AC62A9">
        <w:rPr>
          <w:rFonts w:ascii="Arial" w:hAnsi="Arial" w:cs="Arial"/>
        </w:rPr>
        <w:t xml:space="preserve">produced </w:t>
      </w:r>
      <w:del w:id="25" w:author="A.J.W. te Velthuis" w:date="2019-03-20T15:36:00Z">
        <w:r w:rsidR="00AC62A9" w:rsidDel="00AE43EF">
          <w:rPr>
            <w:rFonts w:ascii="Arial" w:hAnsi="Arial" w:cs="Arial"/>
          </w:rPr>
          <w:delText xml:space="preserve">any </w:delText>
        </w:r>
      </w:del>
      <w:proofErr w:type="spellStart"/>
      <w:r w:rsidR="00AC62A9">
        <w:rPr>
          <w:rFonts w:ascii="Arial" w:hAnsi="Arial" w:cs="Arial"/>
        </w:rPr>
        <w:t>mvRNAs</w:t>
      </w:r>
      <w:proofErr w:type="spellEnd"/>
      <w:r w:rsidR="00AC62A9">
        <w:rPr>
          <w:rFonts w:ascii="Arial" w:hAnsi="Arial" w:cs="Arial"/>
        </w:rPr>
        <w:t xml:space="preserve">, we fractionated the total RNA </w:t>
      </w:r>
      <w:ins w:id="26" w:author="A.J.W. te Velthuis" w:date="2019-03-20T15:36:00Z">
        <w:r>
          <w:rPr>
            <w:rFonts w:ascii="Arial" w:hAnsi="Arial" w:cs="Arial"/>
          </w:rPr>
          <w:t xml:space="preserve">from cells expressing the </w:t>
        </w:r>
      </w:ins>
      <w:ins w:id="27" w:author="A.J.W. te Velthuis" w:date="2019-03-20T15:37:00Z">
        <w:r>
          <w:rPr>
            <w:rFonts w:ascii="Arial" w:hAnsi="Arial" w:cs="Arial"/>
          </w:rPr>
          <w:t xml:space="preserve">mutant polymerases and a segment 6 template </w:t>
        </w:r>
      </w:ins>
      <w:r w:rsidR="00AC62A9">
        <w:rPr>
          <w:rFonts w:ascii="Arial" w:hAnsi="Arial" w:cs="Arial"/>
        </w:rPr>
        <w:t xml:space="preserve">to enrich for small RNA species (17-200 </w:t>
      </w:r>
      <w:proofErr w:type="spellStart"/>
      <w:r w:rsidR="00AC62A9">
        <w:rPr>
          <w:rFonts w:ascii="Arial" w:hAnsi="Arial" w:cs="Arial"/>
        </w:rPr>
        <w:t>nt</w:t>
      </w:r>
      <w:proofErr w:type="spellEnd"/>
      <w:r w:rsidR="00AC62A9">
        <w:rPr>
          <w:rFonts w:ascii="Arial" w:hAnsi="Arial" w:cs="Arial"/>
        </w:rPr>
        <w:t xml:space="preserve"> long) and performed an RT-PCR </w:t>
      </w:r>
      <w:r w:rsidR="00DA536E">
        <w:rPr>
          <w:rFonts w:ascii="Arial" w:hAnsi="Arial" w:cs="Arial"/>
        </w:rPr>
        <w:t>that</w:t>
      </w:r>
      <w:r w:rsidR="00AC62A9">
        <w:rPr>
          <w:rFonts w:ascii="Arial" w:hAnsi="Arial" w:cs="Arial"/>
        </w:rPr>
        <w:t xml:space="preserve"> amplif</w:t>
      </w:r>
      <w:r w:rsidR="00DA536E">
        <w:rPr>
          <w:rFonts w:ascii="Arial" w:hAnsi="Arial" w:cs="Arial"/>
        </w:rPr>
        <w:t>ied</w:t>
      </w:r>
      <w:r w:rsidR="00AC62A9">
        <w:rPr>
          <w:rFonts w:ascii="Arial" w:hAnsi="Arial" w:cs="Arial"/>
        </w:rPr>
        <w:t xml:space="preserve"> RNA species that contained both the </w:t>
      </w:r>
      <w:r w:rsidR="00AC62A9" w:rsidRPr="00B91BEF">
        <w:rPr>
          <w:rFonts w:ascii="Arial" w:hAnsi="Arial" w:cs="Arial"/>
        </w:rPr>
        <w:t>3′</w:t>
      </w:r>
      <w:r w:rsidR="00AC62A9">
        <w:rPr>
          <w:rFonts w:ascii="Arial" w:hAnsi="Arial" w:cs="Arial"/>
        </w:rPr>
        <w:t xml:space="preserve"> and 5</w:t>
      </w:r>
      <w:r w:rsidR="00AC62A9" w:rsidRPr="00B91BEF">
        <w:rPr>
          <w:rFonts w:ascii="Arial" w:hAnsi="Arial" w:cs="Arial"/>
        </w:rPr>
        <w:t>′</w:t>
      </w:r>
      <w:r w:rsidR="00AC62A9">
        <w:rPr>
          <w:rFonts w:ascii="Arial" w:hAnsi="Arial" w:cs="Arial"/>
        </w:rPr>
        <w:t xml:space="preserve"> termin</w:t>
      </w:r>
      <w:r w:rsidR="00931308">
        <w:rPr>
          <w:rFonts w:ascii="Arial" w:hAnsi="Arial" w:cs="Arial"/>
        </w:rPr>
        <w:t>us</w:t>
      </w:r>
      <w:r w:rsidR="00AC62A9">
        <w:rPr>
          <w:rFonts w:ascii="Arial" w:hAnsi="Arial" w:cs="Arial"/>
        </w:rPr>
        <w:t xml:space="preserve"> of the template</w:t>
      </w:r>
      <w:r w:rsidR="00DA536E">
        <w:rPr>
          <w:rFonts w:ascii="Arial" w:hAnsi="Arial" w:cs="Arial"/>
        </w:rPr>
        <w:t xml:space="preserve"> on equal amounts of RNA</w:t>
      </w:r>
      <w:r w:rsidR="00AC62A9">
        <w:rPr>
          <w:rFonts w:ascii="Arial" w:hAnsi="Arial" w:cs="Arial"/>
        </w:rPr>
        <w:t>.</w:t>
      </w:r>
      <w:r w:rsidR="00931308">
        <w:rPr>
          <w:rFonts w:ascii="Arial" w:hAnsi="Arial" w:cs="Arial"/>
        </w:rPr>
        <w:t xml:space="preserve"> This </w:t>
      </w:r>
      <w:ins w:id="28" w:author="A.J.W. te Velthuis" w:date="2019-03-20T15:37:00Z">
        <w:r>
          <w:rPr>
            <w:rFonts w:ascii="Arial" w:hAnsi="Arial" w:cs="Arial"/>
          </w:rPr>
          <w:t xml:space="preserve">analysis </w:t>
        </w:r>
      </w:ins>
      <w:r w:rsidR="00931308">
        <w:rPr>
          <w:rFonts w:ascii="Arial" w:hAnsi="Arial" w:cs="Arial"/>
        </w:rPr>
        <w:t xml:space="preserve">revealed that </w:t>
      </w:r>
      <w:del w:id="29" w:author="A.J.W. te Velthuis" w:date="2019-03-20T14:58:00Z">
        <w:r w:rsidR="00931308" w:rsidDel="00E34669">
          <w:rPr>
            <w:rFonts w:ascii="Arial" w:hAnsi="Arial" w:cs="Arial"/>
          </w:rPr>
          <w:delText xml:space="preserve">the </w:delText>
        </w:r>
      </w:del>
      <w:ins w:id="30" w:author="A.J.W. te Velthuis" w:date="2019-03-20T14:58:00Z">
        <w:r w:rsidR="00E34669">
          <w:rPr>
            <w:rFonts w:ascii="Arial" w:hAnsi="Arial" w:cs="Arial"/>
          </w:rPr>
          <w:t>both</w:t>
        </w:r>
        <w:r w:rsidR="00E34669">
          <w:rPr>
            <w:rFonts w:ascii="Arial" w:hAnsi="Arial" w:cs="Arial"/>
          </w:rPr>
          <w:t xml:space="preserve"> </w:t>
        </w:r>
      </w:ins>
      <w:r w:rsidR="00931308">
        <w:rPr>
          <w:rFonts w:ascii="Arial" w:hAnsi="Arial" w:cs="Arial"/>
        </w:rPr>
        <w:t xml:space="preserve">D27N </w:t>
      </w:r>
      <w:ins w:id="31" w:author="A.J.W. te Velthuis" w:date="2019-03-20T14:58:00Z">
        <w:r w:rsidR="00E34669">
          <w:rPr>
            <w:rFonts w:ascii="Arial" w:hAnsi="Arial" w:cs="Arial"/>
          </w:rPr>
          <w:t xml:space="preserve">and T677A </w:t>
        </w:r>
      </w:ins>
      <w:r w:rsidR="00931308">
        <w:rPr>
          <w:rFonts w:ascii="Arial" w:hAnsi="Arial" w:cs="Arial"/>
        </w:rPr>
        <w:t xml:space="preserve">expressing cells contained higher levels of </w:t>
      </w:r>
      <w:proofErr w:type="spellStart"/>
      <w:r w:rsidR="00931308">
        <w:rPr>
          <w:rFonts w:ascii="Arial" w:hAnsi="Arial" w:cs="Arial"/>
        </w:rPr>
        <w:t>mvRNAs</w:t>
      </w:r>
      <w:proofErr w:type="spellEnd"/>
      <w:r w:rsidR="00931308">
        <w:rPr>
          <w:rFonts w:ascii="Arial" w:hAnsi="Arial" w:cs="Arial"/>
        </w:rPr>
        <w:t xml:space="preserve"> than </w:t>
      </w:r>
      <w:r w:rsidR="00931308">
        <w:rPr>
          <w:rFonts w:ascii="Arial" w:hAnsi="Arial" w:cs="Arial"/>
        </w:rPr>
        <w:lastRenderedPageBreak/>
        <w:t xml:space="preserve">the wildtype control </w:t>
      </w:r>
      <w:del w:id="32" w:author="A.J.W. te Velthuis" w:date="2019-03-20T14:58:00Z">
        <w:r w:rsidR="00931308" w:rsidDel="00E34669">
          <w:rPr>
            <w:rFonts w:ascii="Arial" w:hAnsi="Arial" w:cs="Arial"/>
          </w:rPr>
          <w:delText>and the T667A mutant</w:delText>
        </w:r>
        <w:r w:rsidR="00DA536E" w:rsidDel="00E34669">
          <w:rPr>
            <w:rFonts w:ascii="Arial" w:hAnsi="Arial" w:cs="Arial"/>
          </w:rPr>
          <w:delText xml:space="preserve"> </w:delText>
        </w:r>
      </w:del>
      <w:r w:rsidR="00DA536E">
        <w:rPr>
          <w:rFonts w:ascii="Arial" w:hAnsi="Arial" w:cs="Arial"/>
        </w:rPr>
        <w:t>(Fig. 7C)</w:t>
      </w:r>
      <w:ins w:id="33" w:author="A.J.W. te Velthuis" w:date="2019-03-20T15:37:00Z">
        <w:r>
          <w:rPr>
            <w:rFonts w:ascii="Arial" w:hAnsi="Arial" w:cs="Arial"/>
          </w:rPr>
          <w:t>, suggesting that the mutations had altered the tendency of the influenza A virus polymerase</w:t>
        </w:r>
      </w:ins>
      <w:ins w:id="34" w:author="A.J.W. te Velthuis" w:date="2019-03-20T15:38:00Z">
        <w:r>
          <w:rPr>
            <w:rFonts w:ascii="Arial" w:hAnsi="Arial" w:cs="Arial"/>
          </w:rPr>
          <w:t xml:space="preserve"> to generate </w:t>
        </w:r>
        <w:proofErr w:type="spellStart"/>
        <w:r>
          <w:rPr>
            <w:rFonts w:ascii="Arial" w:hAnsi="Arial" w:cs="Arial"/>
          </w:rPr>
          <w:t>mvRNAs</w:t>
        </w:r>
      </w:ins>
      <w:proofErr w:type="spellEnd"/>
      <w:r w:rsidR="00931308">
        <w:rPr>
          <w:rFonts w:ascii="Arial" w:hAnsi="Arial" w:cs="Arial"/>
        </w:rPr>
        <w:t>.</w:t>
      </w:r>
      <w:r w:rsidR="00DA536E">
        <w:rPr>
          <w:rFonts w:ascii="Arial" w:hAnsi="Arial" w:cs="Arial"/>
        </w:rPr>
        <w:t xml:space="preserve"> </w:t>
      </w:r>
      <w:del w:id="35" w:author="A.J.W. te Velthuis" w:date="2019-03-20T15:33:00Z">
        <w:r w:rsidR="00DA536E" w:rsidDel="00AE43EF">
          <w:rPr>
            <w:rFonts w:ascii="Arial" w:hAnsi="Arial" w:cs="Arial"/>
          </w:rPr>
          <w:delText>Analysis of the IFN levels showed that</w:delText>
        </w:r>
      </w:del>
      <w:del w:id="36" w:author="A.J.W. te Velthuis" w:date="2019-03-20T14:57:00Z">
        <w:r w:rsidR="00DA536E" w:rsidDel="00E34669">
          <w:rPr>
            <w:rFonts w:ascii="Arial" w:hAnsi="Arial" w:cs="Arial"/>
          </w:rPr>
          <w:delText>...</w:delText>
        </w:r>
      </w:del>
    </w:p>
    <w:p w14:paraId="724A0762" w14:textId="1D071039" w:rsidR="00E14125" w:rsidRPr="00D77ADC" w:rsidRDefault="00931308" w:rsidP="00E14125">
      <w:pPr>
        <w:pStyle w:val="NormalWeb"/>
        <w:rPr>
          <w:rFonts w:ascii="Arial" w:hAnsi="Arial" w:cs="Arial"/>
        </w:rPr>
      </w:pPr>
      <w:r>
        <w:rPr>
          <w:rFonts w:ascii="Arial" w:hAnsi="Arial" w:cs="Arial"/>
        </w:rPr>
        <w:t xml:space="preserve">The </w:t>
      </w:r>
      <w:ins w:id="37" w:author="A.J.W. te Velthuis" w:date="2019-03-20T15:38:00Z">
        <w:r w:rsidR="00AE43EF">
          <w:rPr>
            <w:rFonts w:ascii="Arial" w:hAnsi="Arial" w:cs="Arial"/>
          </w:rPr>
          <w:t xml:space="preserve">D27N mutant produce </w:t>
        </w:r>
      </w:ins>
      <w:r>
        <w:rPr>
          <w:rFonts w:ascii="Arial" w:hAnsi="Arial" w:cs="Arial"/>
        </w:rPr>
        <w:t xml:space="preserve">low </w:t>
      </w:r>
      <w:del w:id="38" w:author="A.J.W. te Velthuis" w:date="2019-03-20T15:01:00Z">
        <w:r w:rsidDel="00E34669">
          <w:rPr>
            <w:rFonts w:ascii="Arial" w:hAnsi="Arial" w:cs="Arial"/>
          </w:rPr>
          <w:delText>activity</w:delText>
        </w:r>
      </w:del>
      <w:ins w:id="39" w:author="A.J.W. te Velthuis" w:date="2019-03-20T15:01:00Z">
        <w:r w:rsidR="00E34669">
          <w:rPr>
            <w:rFonts w:ascii="Arial" w:hAnsi="Arial" w:cs="Arial"/>
          </w:rPr>
          <w:t xml:space="preserve">viral RNA levels </w:t>
        </w:r>
      </w:ins>
      <w:del w:id="40" w:author="A.J.W. te Velthuis" w:date="2019-03-20T15:01:00Z">
        <w:r w:rsidDel="00E34669">
          <w:rPr>
            <w:rFonts w:ascii="Arial" w:hAnsi="Arial" w:cs="Arial"/>
          </w:rPr>
          <w:delText xml:space="preserve"> </w:delText>
        </w:r>
      </w:del>
      <w:del w:id="41" w:author="A.J.W. te Velthuis" w:date="2019-03-20T15:38:00Z">
        <w:r w:rsidDel="00AE43EF">
          <w:rPr>
            <w:rFonts w:ascii="Arial" w:hAnsi="Arial" w:cs="Arial"/>
          </w:rPr>
          <w:delText xml:space="preserve">on the full-length segment 6 </w:delText>
        </w:r>
      </w:del>
      <w:del w:id="42" w:author="A.J.W. te Velthuis" w:date="2019-03-20T15:01:00Z">
        <w:r w:rsidDel="00E34669">
          <w:rPr>
            <w:rFonts w:ascii="Arial" w:hAnsi="Arial" w:cs="Arial"/>
          </w:rPr>
          <w:delText xml:space="preserve">vRNA </w:delText>
        </w:r>
      </w:del>
      <w:ins w:id="43" w:author="A.J.W. te Velthuis" w:date="2019-03-20T15:02:00Z">
        <w:r w:rsidR="00E34669">
          <w:rPr>
            <w:rFonts w:ascii="Arial" w:hAnsi="Arial" w:cs="Arial"/>
          </w:rPr>
          <w:t xml:space="preserve">, but </w:t>
        </w:r>
      </w:ins>
      <w:ins w:id="44" w:author="A.J.W. te Velthuis" w:date="2019-03-20T15:03:00Z">
        <w:r w:rsidR="00E34669">
          <w:rPr>
            <w:rFonts w:ascii="Arial" w:hAnsi="Arial" w:cs="Arial"/>
          </w:rPr>
          <w:t xml:space="preserve">higher </w:t>
        </w:r>
        <w:proofErr w:type="spellStart"/>
        <w:r w:rsidR="00E34669">
          <w:rPr>
            <w:rFonts w:ascii="Arial" w:hAnsi="Arial" w:cs="Arial"/>
          </w:rPr>
          <w:t>mvRNA</w:t>
        </w:r>
        <w:proofErr w:type="spellEnd"/>
        <w:r w:rsidR="00E34669">
          <w:rPr>
            <w:rFonts w:ascii="Arial" w:hAnsi="Arial" w:cs="Arial"/>
          </w:rPr>
          <w:t xml:space="preserve"> and IFN</w:t>
        </w:r>
      </w:ins>
      <w:ins w:id="45" w:author="A.J.W. te Velthuis" w:date="2019-03-20T15:02:00Z">
        <w:r w:rsidR="00E34669">
          <w:rPr>
            <w:rFonts w:ascii="Arial" w:hAnsi="Arial" w:cs="Arial"/>
          </w:rPr>
          <w:t xml:space="preserve"> levels </w:t>
        </w:r>
      </w:ins>
      <w:ins w:id="46" w:author="A.J.W. te Velthuis" w:date="2019-03-20T15:03:00Z">
        <w:r w:rsidR="00E34669">
          <w:rPr>
            <w:rFonts w:ascii="Arial" w:hAnsi="Arial" w:cs="Arial"/>
          </w:rPr>
          <w:t xml:space="preserve">compared to </w:t>
        </w:r>
      </w:ins>
      <w:ins w:id="47" w:author="A.J.W. te Velthuis" w:date="2019-03-20T15:04:00Z">
        <w:r w:rsidR="00E34669">
          <w:rPr>
            <w:rFonts w:ascii="Arial" w:hAnsi="Arial" w:cs="Arial"/>
          </w:rPr>
          <w:t>wildtype</w:t>
        </w:r>
      </w:ins>
      <w:ins w:id="48" w:author="A.J.W. te Velthuis" w:date="2019-03-20T15:38:00Z">
        <w:r w:rsidR="00AE43EF">
          <w:rPr>
            <w:rFonts w:ascii="Arial" w:hAnsi="Arial" w:cs="Arial"/>
          </w:rPr>
          <w:t xml:space="preserve">, </w:t>
        </w:r>
        <w:r w:rsidR="00AE43EF">
          <w:rPr>
            <w:rFonts w:ascii="Arial" w:hAnsi="Arial" w:cs="Arial"/>
          </w:rPr>
          <w:t>on the full-length segment 6 template</w:t>
        </w:r>
      </w:ins>
      <w:ins w:id="49" w:author="A.J.W. te Velthuis" w:date="2019-03-20T15:39:00Z">
        <w:r w:rsidR="00AE43EF">
          <w:rPr>
            <w:rFonts w:ascii="Arial" w:hAnsi="Arial" w:cs="Arial"/>
          </w:rPr>
          <w:t>. This</w:t>
        </w:r>
      </w:ins>
      <w:ins w:id="50" w:author="A.J.W. te Velthuis" w:date="2019-03-20T15:01:00Z">
        <w:r w:rsidR="00E34669">
          <w:rPr>
            <w:rFonts w:ascii="Arial" w:hAnsi="Arial" w:cs="Arial"/>
          </w:rPr>
          <w:t xml:space="preserve"> </w:t>
        </w:r>
      </w:ins>
      <w:del w:id="51" w:author="A.J.W. te Velthuis" w:date="2019-03-20T15:00:00Z">
        <w:r w:rsidDel="00E34669">
          <w:rPr>
            <w:rFonts w:ascii="Arial" w:hAnsi="Arial" w:cs="Arial"/>
          </w:rPr>
          <w:delText>and higher mvRNA level</w:delText>
        </w:r>
        <w:r w:rsidR="00C90160" w:rsidDel="00E34669">
          <w:rPr>
            <w:rFonts w:ascii="Arial" w:hAnsi="Arial" w:cs="Arial"/>
          </w:rPr>
          <w:delText xml:space="preserve"> produced on this template</w:delText>
        </w:r>
        <w:r w:rsidDel="00E34669">
          <w:rPr>
            <w:rFonts w:ascii="Arial" w:hAnsi="Arial" w:cs="Arial"/>
          </w:rPr>
          <w:delText xml:space="preserve"> suggest that</w:delText>
        </w:r>
      </w:del>
      <w:del w:id="52" w:author="A.J.W. te Velthuis" w:date="2019-03-20T15:02:00Z">
        <w:r w:rsidDel="00E34669">
          <w:rPr>
            <w:rFonts w:ascii="Arial" w:hAnsi="Arial" w:cs="Arial"/>
          </w:rPr>
          <w:delText xml:space="preserve"> </w:delText>
        </w:r>
        <w:r w:rsidR="00C90160" w:rsidDel="00E34669">
          <w:rPr>
            <w:rFonts w:ascii="Arial" w:hAnsi="Arial" w:cs="Arial"/>
          </w:rPr>
          <w:delText xml:space="preserve">the </w:delText>
        </w:r>
        <w:r w:rsidDel="00E34669">
          <w:rPr>
            <w:rFonts w:ascii="Arial" w:hAnsi="Arial" w:cs="Arial"/>
          </w:rPr>
          <w:delText>D27N</w:delText>
        </w:r>
        <w:r w:rsidR="00C90160" w:rsidDel="00E34669">
          <w:rPr>
            <w:rFonts w:ascii="Arial" w:hAnsi="Arial" w:cs="Arial"/>
          </w:rPr>
          <w:delText xml:space="preserve"> mutation in PB1</w:delText>
        </w:r>
        <w:r w:rsidDel="00E34669">
          <w:rPr>
            <w:rFonts w:ascii="Arial" w:hAnsi="Arial" w:cs="Arial"/>
          </w:rPr>
          <w:delText xml:space="preserve"> </w:delText>
        </w:r>
      </w:del>
      <w:ins w:id="53" w:author="A.J.W. te Velthuis" w:date="2019-03-20T15:00:00Z">
        <w:r w:rsidR="00E34669">
          <w:rPr>
            <w:rFonts w:ascii="Arial" w:hAnsi="Arial" w:cs="Arial"/>
          </w:rPr>
          <w:t xml:space="preserve">suggests </w:t>
        </w:r>
      </w:ins>
      <w:ins w:id="54" w:author="A.J.W. te Velthuis" w:date="2019-03-20T15:01:00Z">
        <w:r w:rsidR="00E34669">
          <w:rPr>
            <w:rFonts w:ascii="Arial" w:hAnsi="Arial" w:cs="Arial"/>
          </w:rPr>
          <w:t xml:space="preserve">that </w:t>
        </w:r>
      </w:ins>
      <w:ins w:id="55" w:author="A.J.W. te Velthuis" w:date="2019-03-20T15:04:00Z">
        <w:r w:rsidR="00E34669">
          <w:rPr>
            <w:rFonts w:ascii="Arial" w:hAnsi="Arial" w:cs="Arial"/>
          </w:rPr>
          <w:t xml:space="preserve">the </w:t>
        </w:r>
      </w:ins>
      <w:del w:id="56" w:author="A.J.W. te Velthuis" w:date="2019-03-20T15:01:00Z">
        <w:r w:rsidDel="00E34669">
          <w:rPr>
            <w:rFonts w:ascii="Arial" w:hAnsi="Arial" w:cs="Arial"/>
          </w:rPr>
          <w:delText>impaired polymerase</w:delText>
        </w:r>
      </w:del>
      <w:del w:id="57" w:author="A.J.W. te Velthuis" w:date="2019-03-20T15:04:00Z">
        <w:r w:rsidDel="00E34669">
          <w:rPr>
            <w:rFonts w:ascii="Arial" w:hAnsi="Arial" w:cs="Arial"/>
          </w:rPr>
          <w:delText xml:space="preserve"> </w:delText>
        </w:r>
      </w:del>
      <w:r>
        <w:rPr>
          <w:rFonts w:ascii="Arial" w:hAnsi="Arial" w:cs="Arial"/>
        </w:rPr>
        <w:t xml:space="preserve">processivity </w:t>
      </w:r>
      <w:ins w:id="58" w:author="A.J.W. te Velthuis" w:date="2019-03-20T15:04:00Z">
        <w:r w:rsidR="00E34669">
          <w:rPr>
            <w:rFonts w:ascii="Arial" w:hAnsi="Arial" w:cs="Arial"/>
          </w:rPr>
          <w:t xml:space="preserve">of this mutant </w:t>
        </w:r>
      </w:ins>
      <w:ins w:id="59" w:author="A.J.W. te Velthuis" w:date="2019-03-20T15:39:00Z">
        <w:r w:rsidR="00AE43EF">
          <w:rPr>
            <w:rFonts w:ascii="Arial" w:hAnsi="Arial" w:cs="Arial"/>
          </w:rPr>
          <w:t>was</w:t>
        </w:r>
      </w:ins>
      <w:ins w:id="60" w:author="A.J.W. te Velthuis" w:date="2019-03-20T15:04:00Z">
        <w:r w:rsidR="00E34669">
          <w:rPr>
            <w:rFonts w:ascii="Arial" w:hAnsi="Arial" w:cs="Arial"/>
          </w:rPr>
          <w:t xml:space="preserve"> impaired</w:t>
        </w:r>
      </w:ins>
      <w:del w:id="61" w:author="A.J.W. te Velthuis" w:date="2019-03-20T15:04:00Z">
        <w:r w:rsidDel="00E34669">
          <w:rPr>
            <w:rFonts w:ascii="Arial" w:hAnsi="Arial" w:cs="Arial"/>
          </w:rPr>
          <w:delText>on full-length vRNAs</w:delText>
        </w:r>
      </w:del>
      <w:r>
        <w:rPr>
          <w:rFonts w:ascii="Arial" w:hAnsi="Arial" w:cs="Arial"/>
        </w:rPr>
        <w:t xml:space="preserve">. </w:t>
      </w:r>
      <w:r w:rsidR="00E14125">
        <w:rPr>
          <w:rFonts w:ascii="Arial" w:hAnsi="Arial" w:cs="Arial"/>
        </w:rPr>
        <w:t xml:space="preserve">To </w:t>
      </w:r>
      <w:del w:id="62" w:author="A.J.W. te Velthuis" w:date="2019-03-20T15:39:00Z">
        <w:r w:rsidDel="00AE43EF">
          <w:rPr>
            <w:rFonts w:ascii="Arial" w:hAnsi="Arial" w:cs="Arial"/>
          </w:rPr>
          <w:delText xml:space="preserve">confirm </w:delText>
        </w:r>
      </w:del>
      <w:ins w:id="63" w:author="A.J.W. te Velthuis" w:date="2019-03-20T15:39:00Z">
        <w:r w:rsidR="00AE43EF">
          <w:rPr>
            <w:rFonts w:ascii="Arial" w:hAnsi="Arial" w:cs="Arial"/>
          </w:rPr>
          <w:t>investigate this hypothesis</w:t>
        </w:r>
      </w:ins>
      <w:del w:id="64" w:author="A.J.W. te Velthuis" w:date="2019-03-20T15:39:00Z">
        <w:r w:rsidDel="00AE43EF">
          <w:rPr>
            <w:rFonts w:ascii="Arial" w:hAnsi="Arial" w:cs="Arial"/>
          </w:rPr>
          <w:delText>this</w:delText>
        </w:r>
      </w:del>
      <w:r>
        <w:rPr>
          <w:rFonts w:ascii="Arial" w:hAnsi="Arial" w:cs="Arial"/>
        </w:rPr>
        <w:t xml:space="preserve">, we replaced the segment 6 template with a </w:t>
      </w:r>
      <w:ins w:id="65" w:author="A.J.W. te Velthuis" w:date="2019-03-20T15:39:00Z">
        <w:r w:rsidR="00AE43EF">
          <w:rPr>
            <w:rFonts w:ascii="Arial" w:hAnsi="Arial" w:cs="Arial"/>
          </w:rPr>
          <w:t xml:space="preserve">short </w:t>
        </w:r>
      </w:ins>
      <w:r>
        <w:rPr>
          <w:rFonts w:ascii="Arial" w:hAnsi="Arial" w:cs="Arial"/>
        </w:rPr>
        <w:t>segment 5-derived 246-nt long template</w:t>
      </w:r>
      <w:r w:rsidR="004A4E98">
        <w:rPr>
          <w:rFonts w:ascii="Arial" w:hAnsi="Arial" w:cs="Arial"/>
        </w:rPr>
        <w:t xml:space="preserve"> (Fig. 7D)</w:t>
      </w:r>
      <w:r>
        <w:rPr>
          <w:rFonts w:ascii="Arial" w:hAnsi="Arial" w:cs="Arial"/>
        </w:rPr>
        <w:t xml:space="preserve">. Under these conditions, the activity of the </w:t>
      </w:r>
      <w:r w:rsidR="00E14125" w:rsidRPr="00096149">
        <w:rPr>
          <w:rFonts w:ascii="Arial" w:hAnsi="Arial" w:cs="Arial"/>
        </w:rPr>
        <w:t xml:space="preserve">D27N </w:t>
      </w:r>
      <w:r>
        <w:rPr>
          <w:rFonts w:ascii="Arial" w:hAnsi="Arial" w:cs="Arial"/>
        </w:rPr>
        <w:t xml:space="preserve">mutant was similar to wildtype, </w:t>
      </w:r>
      <w:commentRangeStart w:id="66"/>
      <w:r>
        <w:rPr>
          <w:rFonts w:ascii="Arial" w:hAnsi="Arial" w:cs="Arial"/>
        </w:rPr>
        <w:t xml:space="preserve">while </w:t>
      </w:r>
      <w:proofErr w:type="spellStart"/>
      <w:ins w:id="67" w:author="A.J.W. te Velthuis" w:date="2019-03-20T15:05:00Z">
        <w:r w:rsidR="00E34669">
          <w:rPr>
            <w:rFonts w:ascii="Arial" w:hAnsi="Arial" w:cs="Arial"/>
          </w:rPr>
          <w:t>mvRNA</w:t>
        </w:r>
        <w:proofErr w:type="spellEnd"/>
        <w:r w:rsidR="00E34669">
          <w:rPr>
            <w:rFonts w:ascii="Arial" w:hAnsi="Arial" w:cs="Arial"/>
          </w:rPr>
          <w:t xml:space="preserve"> and IFN levels remained higher</w:t>
        </w:r>
      </w:ins>
      <w:commentRangeEnd w:id="66"/>
      <w:ins w:id="68" w:author="A.J.W. te Velthuis" w:date="2019-03-20T16:56:00Z">
        <w:r w:rsidR="008420A4">
          <w:rPr>
            <w:rStyle w:val="CommentReference"/>
            <w:rFonts w:asciiTheme="minorHAnsi" w:eastAsiaTheme="minorHAnsi" w:hAnsiTheme="minorHAnsi" w:cstheme="minorBidi"/>
          </w:rPr>
          <w:commentReference w:id="66"/>
        </w:r>
      </w:ins>
      <w:ins w:id="69" w:author="A.J.W. te Velthuis" w:date="2019-03-20T15:05:00Z">
        <w:r w:rsidR="00E34669">
          <w:rPr>
            <w:rFonts w:ascii="Arial" w:hAnsi="Arial" w:cs="Arial"/>
          </w:rPr>
          <w:t xml:space="preserve">. In the same assays, </w:t>
        </w:r>
      </w:ins>
      <w:del w:id="70" w:author="A.J.W. te Velthuis" w:date="2019-03-20T15:05:00Z">
        <w:r w:rsidDel="00E34669">
          <w:rPr>
            <w:rFonts w:ascii="Arial" w:hAnsi="Arial" w:cs="Arial"/>
          </w:rPr>
          <w:delText>t</w:delText>
        </w:r>
      </w:del>
      <w:ins w:id="71" w:author="A.J.W. te Velthuis" w:date="2019-03-20T15:05:00Z">
        <w:r w:rsidR="00E34669">
          <w:rPr>
            <w:rFonts w:ascii="Arial" w:hAnsi="Arial" w:cs="Arial"/>
          </w:rPr>
          <w:t>t</w:t>
        </w:r>
      </w:ins>
      <w:r>
        <w:rPr>
          <w:rFonts w:ascii="Arial" w:hAnsi="Arial" w:cs="Arial"/>
        </w:rPr>
        <w:t>he activity</w:t>
      </w:r>
      <w:ins w:id="72" w:author="A.J.W. te Velthuis" w:date="2019-03-20T15:05:00Z">
        <w:r w:rsidR="00E34669">
          <w:rPr>
            <w:rFonts w:ascii="Arial" w:hAnsi="Arial" w:cs="Arial"/>
          </w:rPr>
          <w:t xml:space="preserve">, </w:t>
        </w:r>
        <w:commentRangeStart w:id="73"/>
        <w:proofErr w:type="spellStart"/>
        <w:r w:rsidR="00E34669">
          <w:rPr>
            <w:rFonts w:ascii="Arial" w:hAnsi="Arial" w:cs="Arial"/>
          </w:rPr>
          <w:t>mvRNA</w:t>
        </w:r>
        <w:proofErr w:type="spellEnd"/>
        <w:r w:rsidR="00E34669">
          <w:rPr>
            <w:rFonts w:ascii="Arial" w:hAnsi="Arial" w:cs="Arial"/>
          </w:rPr>
          <w:t xml:space="preserve"> level and IFN induction</w:t>
        </w:r>
      </w:ins>
      <w:r>
        <w:rPr>
          <w:rFonts w:ascii="Arial" w:hAnsi="Arial" w:cs="Arial"/>
        </w:rPr>
        <w:t xml:space="preserve"> </w:t>
      </w:r>
      <w:commentRangeEnd w:id="73"/>
      <w:r w:rsidR="008420A4">
        <w:rPr>
          <w:rStyle w:val="CommentReference"/>
          <w:rFonts w:asciiTheme="minorHAnsi" w:eastAsiaTheme="minorHAnsi" w:hAnsiTheme="minorHAnsi" w:cstheme="minorBidi"/>
        </w:rPr>
        <w:commentReference w:id="73"/>
      </w:r>
      <w:r>
        <w:rPr>
          <w:rFonts w:ascii="Arial" w:hAnsi="Arial" w:cs="Arial"/>
        </w:rPr>
        <w:t xml:space="preserve">of the </w:t>
      </w:r>
      <w:r w:rsidR="00E14125" w:rsidRPr="00096149">
        <w:rPr>
          <w:rFonts w:ascii="Arial" w:hAnsi="Arial" w:cs="Arial"/>
        </w:rPr>
        <w:t>T677A</w:t>
      </w:r>
      <w:r w:rsidR="00E14125">
        <w:rPr>
          <w:rFonts w:ascii="Arial" w:hAnsi="Arial" w:cs="Arial"/>
        </w:rPr>
        <w:t xml:space="preserve"> muta</w:t>
      </w:r>
      <w:r w:rsidR="00660D32">
        <w:rPr>
          <w:rFonts w:ascii="Arial" w:hAnsi="Arial" w:cs="Arial"/>
        </w:rPr>
        <w:t>nt</w:t>
      </w:r>
      <w:r>
        <w:rPr>
          <w:rFonts w:ascii="Arial" w:hAnsi="Arial" w:cs="Arial"/>
        </w:rPr>
        <w:t xml:space="preserve"> </w:t>
      </w:r>
      <w:del w:id="74" w:author="A.J.W. te Velthuis" w:date="2019-03-20T15:05:00Z">
        <w:r w:rsidR="00660D32" w:rsidDel="00E34669">
          <w:rPr>
            <w:rFonts w:ascii="Arial" w:hAnsi="Arial" w:cs="Arial"/>
          </w:rPr>
          <w:delText xml:space="preserve">proved </w:delText>
        </w:r>
        <w:r w:rsidDel="00E34669">
          <w:rPr>
            <w:rFonts w:ascii="Arial" w:hAnsi="Arial" w:cs="Arial"/>
          </w:rPr>
          <w:delText>again</w:delText>
        </w:r>
      </w:del>
      <w:ins w:id="75" w:author="A.J.W. te Velthuis" w:date="2019-03-20T15:05:00Z">
        <w:r w:rsidR="00E34669">
          <w:rPr>
            <w:rFonts w:ascii="Arial" w:hAnsi="Arial" w:cs="Arial"/>
          </w:rPr>
          <w:t>was</w:t>
        </w:r>
      </w:ins>
      <w:r>
        <w:rPr>
          <w:rFonts w:ascii="Arial" w:hAnsi="Arial" w:cs="Arial"/>
        </w:rPr>
        <w:t xml:space="preserve"> higher than wildtype</w:t>
      </w:r>
      <w:del w:id="76" w:author="A.J.W. te Velthuis" w:date="2019-03-20T15:06:00Z">
        <w:r w:rsidDel="00E34669">
          <w:rPr>
            <w:rFonts w:ascii="Arial" w:hAnsi="Arial" w:cs="Arial"/>
          </w:rPr>
          <w:delText xml:space="preserve">, </w:delText>
        </w:r>
        <w:r w:rsidR="00660D32" w:rsidDel="00E34669">
          <w:rPr>
            <w:rFonts w:ascii="Arial" w:hAnsi="Arial" w:cs="Arial"/>
          </w:rPr>
          <w:delText>although</w:delText>
        </w:r>
        <w:r w:rsidDel="00E34669">
          <w:rPr>
            <w:rFonts w:ascii="Arial" w:hAnsi="Arial" w:cs="Arial"/>
          </w:rPr>
          <w:delText xml:space="preserve"> not significantly higher in three biological repeats.</w:delText>
        </w:r>
        <w:r w:rsidR="00E14125" w:rsidDel="00E34669">
          <w:rPr>
            <w:rFonts w:ascii="Arial" w:hAnsi="Arial" w:cs="Arial"/>
          </w:rPr>
          <w:delText xml:space="preserve"> </w:delText>
        </w:r>
        <w:r w:rsidDel="00E34669">
          <w:rPr>
            <w:rFonts w:ascii="Arial" w:hAnsi="Arial" w:cs="Arial"/>
          </w:rPr>
          <w:delText>Analysis of the IFN expression level</w:delText>
        </w:r>
        <w:r w:rsidR="00DA536E" w:rsidDel="00E34669">
          <w:rPr>
            <w:rFonts w:ascii="Arial" w:hAnsi="Arial" w:cs="Arial"/>
          </w:rPr>
          <w:delText xml:space="preserve"> in response to viral replication on the short template showed higher IFN induction by both PB1 mutants</w:delText>
        </w:r>
      </w:del>
      <w:r w:rsidR="00DA536E">
        <w:rPr>
          <w:rFonts w:ascii="Arial" w:hAnsi="Arial" w:cs="Arial"/>
        </w:rPr>
        <w:t>.</w:t>
      </w:r>
      <w:ins w:id="77" w:author="A.J.W. te Velthuis" w:date="2019-03-20T15:40:00Z">
        <w:r w:rsidR="00AE43EF">
          <w:rPr>
            <w:rFonts w:ascii="Arial" w:hAnsi="Arial" w:cs="Arial"/>
          </w:rPr>
          <w:t xml:space="preserve"> Overall, these results suggest that the D27N mutation reduces polymerase processivity </w:t>
        </w:r>
      </w:ins>
      <w:ins w:id="78" w:author="A.J.W. te Velthuis" w:date="2019-03-20T15:41:00Z">
        <w:r w:rsidR="00AE43EF">
          <w:rPr>
            <w:rFonts w:ascii="Arial" w:hAnsi="Arial" w:cs="Arial"/>
          </w:rPr>
          <w:t xml:space="preserve">and increases the likelihood for </w:t>
        </w:r>
        <w:proofErr w:type="spellStart"/>
        <w:r w:rsidR="00AE43EF">
          <w:rPr>
            <w:rFonts w:ascii="Arial" w:hAnsi="Arial" w:cs="Arial"/>
          </w:rPr>
          <w:t>mvRNA</w:t>
        </w:r>
        <w:proofErr w:type="spellEnd"/>
        <w:r w:rsidR="00AE43EF">
          <w:rPr>
            <w:rFonts w:ascii="Arial" w:hAnsi="Arial" w:cs="Arial"/>
          </w:rPr>
          <w:t xml:space="preserve"> formation, while the T677A mutation </w:t>
        </w:r>
        <w:r w:rsidR="00BC29FA">
          <w:rPr>
            <w:rFonts w:ascii="Arial" w:hAnsi="Arial" w:cs="Arial"/>
          </w:rPr>
          <w:t xml:space="preserve">increases polymerase activity and the likelihood for </w:t>
        </w:r>
        <w:proofErr w:type="spellStart"/>
        <w:r w:rsidR="00BC29FA">
          <w:rPr>
            <w:rFonts w:ascii="Arial" w:hAnsi="Arial" w:cs="Arial"/>
          </w:rPr>
          <w:t>mvRNA</w:t>
        </w:r>
        <w:proofErr w:type="spellEnd"/>
        <w:r w:rsidR="00BC29FA">
          <w:rPr>
            <w:rFonts w:ascii="Arial" w:hAnsi="Arial" w:cs="Arial"/>
          </w:rPr>
          <w:t xml:space="preserve"> formation.</w:t>
        </w:r>
      </w:ins>
      <w:ins w:id="79" w:author="A.J.W. te Velthuis" w:date="2019-03-20T15:40:00Z">
        <w:r w:rsidR="00AE43EF">
          <w:rPr>
            <w:rFonts w:ascii="Arial" w:hAnsi="Arial" w:cs="Arial"/>
          </w:rPr>
          <w:t xml:space="preserve"> </w:t>
        </w:r>
      </w:ins>
    </w:p>
    <w:p w14:paraId="13F72B08" w14:textId="0C3A82C3" w:rsidR="005867D3" w:rsidRDefault="005867D3">
      <w:pPr>
        <w:rPr>
          <w:rFonts w:ascii="Arial" w:hAnsi="Arial" w:cs="Arial"/>
          <w:b/>
        </w:rPr>
      </w:pPr>
    </w:p>
    <w:p w14:paraId="09AA6533" w14:textId="77777777" w:rsidR="00FF198A" w:rsidRDefault="00FF198A">
      <w:pPr>
        <w:rPr>
          <w:rFonts w:ascii="Arial" w:hAnsi="Arial" w:cs="Arial"/>
          <w:b/>
        </w:rPr>
      </w:pPr>
    </w:p>
    <w:p w14:paraId="3BB736CD" w14:textId="65856707" w:rsidR="005867D3" w:rsidRDefault="002D7CE4">
      <w:pPr>
        <w:rPr>
          <w:rFonts w:ascii="Arial" w:hAnsi="Arial" w:cs="Arial"/>
          <w:b/>
        </w:rPr>
      </w:pPr>
      <w:r>
        <w:rPr>
          <w:rFonts w:ascii="Arial" w:hAnsi="Arial" w:cs="Arial"/>
          <w:b/>
        </w:rPr>
        <w:t xml:space="preserve">Additional </w:t>
      </w:r>
      <w:r w:rsidR="005867D3">
        <w:rPr>
          <w:rFonts w:ascii="Arial" w:hAnsi="Arial" w:cs="Arial"/>
          <w:b/>
        </w:rPr>
        <w:t>Discussion</w:t>
      </w:r>
    </w:p>
    <w:p w14:paraId="79AB1874" w14:textId="4E9CDD73" w:rsidR="002D7CE4" w:rsidRPr="004A4E98" w:rsidRDefault="004A4E98">
      <w:pPr>
        <w:rPr>
          <w:rFonts w:ascii="Arial" w:hAnsi="Arial" w:cs="Arial"/>
        </w:rPr>
      </w:pPr>
      <w:r>
        <w:rPr>
          <w:rFonts w:ascii="Arial" w:hAnsi="Arial" w:cs="Arial"/>
        </w:rPr>
        <w:t xml:space="preserve">The D27N mutation in PB1 impairs polymerase activity on a full-length segment 6 template and results in </w:t>
      </w:r>
      <w:proofErr w:type="spellStart"/>
      <w:r>
        <w:rPr>
          <w:rFonts w:ascii="Arial" w:hAnsi="Arial" w:cs="Arial"/>
        </w:rPr>
        <w:t>mvRNA</w:t>
      </w:r>
      <w:proofErr w:type="spellEnd"/>
      <w:r>
        <w:rPr>
          <w:rFonts w:ascii="Arial" w:hAnsi="Arial" w:cs="Arial"/>
        </w:rPr>
        <w:t xml:space="preserve"> production on this template. However, on a shorter template, the mutation has little effect</w:t>
      </w:r>
      <w:r w:rsidR="001F785E">
        <w:rPr>
          <w:rFonts w:ascii="Arial" w:hAnsi="Arial" w:cs="Arial"/>
        </w:rPr>
        <w:t xml:space="preserve"> on polymerase activity</w:t>
      </w:r>
      <w:r>
        <w:rPr>
          <w:rFonts w:ascii="Arial" w:hAnsi="Arial" w:cs="Arial"/>
        </w:rPr>
        <w:t xml:space="preserve">. This suggests that D27N </w:t>
      </w:r>
      <w:r w:rsidR="00F80717">
        <w:rPr>
          <w:rFonts w:ascii="Arial" w:hAnsi="Arial" w:cs="Arial"/>
        </w:rPr>
        <w:t>has a negative effect on</w:t>
      </w:r>
      <w:r>
        <w:rPr>
          <w:rFonts w:ascii="Arial" w:hAnsi="Arial" w:cs="Arial"/>
        </w:rPr>
        <w:t xml:space="preserve"> polymerase processivity</w:t>
      </w:r>
      <w:ins w:id="80" w:author="A.J.W. te Velthuis" w:date="2019-03-20T15:42:00Z">
        <w:r w:rsidR="00B7473A">
          <w:rPr>
            <w:rFonts w:ascii="Arial" w:hAnsi="Arial" w:cs="Arial"/>
          </w:rPr>
          <w:t xml:space="preserve">. Any </w:t>
        </w:r>
      </w:ins>
      <w:del w:id="81" w:author="A.J.W. te Velthuis" w:date="2019-03-20T15:42:00Z">
        <w:r w:rsidR="00F80717" w:rsidDel="00B7473A">
          <w:rPr>
            <w:rFonts w:ascii="Arial" w:hAnsi="Arial" w:cs="Arial"/>
          </w:rPr>
          <w:delText xml:space="preserve">, but </w:delText>
        </w:r>
        <w:r w:rsidDel="00B7473A">
          <w:rPr>
            <w:rFonts w:ascii="Arial" w:hAnsi="Arial" w:cs="Arial"/>
          </w:rPr>
          <w:delText xml:space="preserve">that any </w:delText>
        </w:r>
      </w:del>
      <w:proofErr w:type="spellStart"/>
      <w:r>
        <w:rPr>
          <w:rFonts w:ascii="Arial" w:hAnsi="Arial" w:cs="Arial"/>
        </w:rPr>
        <w:t>mvRNAs</w:t>
      </w:r>
      <w:proofErr w:type="spellEnd"/>
      <w:r>
        <w:rPr>
          <w:rFonts w:ascii="Arial" w:hAnsi="Arial" w:cs="Arial"/>
        </w:rPr>
        <w:t xml:space="preserve"> </w:t>
      </w:r>
      <w:r w:rsidR="00F80717">
        <w:rPr>
          <w:rFonts w:ascii="Arial" w:hAnsi="Arial" w:cs="Arial"/>
        </w:rPr>
        <w:t xml:space="preserve">or DIs </w:t>
      </w:r>
      <w:ins w:id="82" w:author="A.J.W. te Velthuis" w:date="2019-03-20T15:42:00Z">
        <w:r w:rsidR="00B7473A">
          <w:rPr>
            <w:rFonts w:ascii="Arial" w:hAnsi="Arial" w:cs="Arial"/>
          </w:rPr>
          <w:t xml:space="preserve">that are </w:t>
        </w:r>
      </w:ins>
      <w:r>
        <w:rPr>
          <w:rFonts w:ascii="Arial" w:hAnsi="Arial" w:cs="Arial"/>
        </w:rPr>
        <w:t xml:space="preserve">produced as a result can be </w:t>
      </w:r>
      <w:r w:rsidR="00F80717">
        <w:rPr>
          <w:rFonts w:ascii="Arial" w:hAnsi="Arial" w:cs="Arial"/>
        </w:rPr>
        <w:t xml:space="preserve">efficiently </w:t>
      </w:r>
      <w:r>
        <w:rPr>
          <w:rFonts w:ascii="Arial" w:hAnsi="Arial" w:cs="Arial"/>
        </w:rPr>
        <w:t>amplified</w:t>
      </w:r>
      <w:r w:rsidR="00F80717">
        <w:rPr>
          <w:rFonts w:ascii="Arial" w:hAnsi="Arial" w:cs="Arial"/>
        </w:rPr>
        <w:t xml:space="preserve"> and induce IFN signalling</w:t>
      </w:r>
      <w:r w:rsidR="00C90160">
        <w:rPr>
          <w:rFonts w:ascii="Arial" w:hAnsi="Arial" w:cs="Arial"/>
        </w:rPr>
        <w:t xml:space="preserve"> during viral infections</w:t>
      </w:r>
      <w:r>
        <w:rPr>
          <w:rFonts w:ascii="Arial" w:hAnsi="Arial" w:cs="Arial"/>
        </w:rPr>
        <w:t xml:space="preserve">. By contrast, T667A shows higher polymerase activity compared to wildtype and </w:t>
      </w:r>
      <w:del w:id="83" w:author="A.J.W. te Velthuis" w:date="2019-03-20T15:43:00Z">
        <w:r w:rsidDel="00B7473A">
          <w:rPr>
            <w:rFonts w:ascii="Arial" w:hAnsi="Arial" w:cs="Arial"/>
          </w:rPr>
          <w:delText>no differences in</w:delText>
        </w:r>
      </w:del>
      <w:ins w:id="84" w:author="A.J.W. te Velthuis" w:date="2019-03-20T15:43:00Z">
        <w:r w:rsidR="00B7473A">
          <w:rPr>
            <w:rFonts w:ascii="Arial" w:hAnsi="Arial" w:cs="Arial"/>
          </w:rPr>
          <w:t>higher levels of</w:t>
        </w:r>
      </w:ins>
      <w:r>
        <w:rPr>
          <w:rFonts w:ascii="Arial" w:hAnsi="Arial" w:cs="Arial"/>
        </w:rPr>
        <w:t xml:space="preserve"> </w:t>
      </w:r>
      <w:proofErr w:type="spellStart"/>
      <w:r>
        <w:rPr>
          <w:rFonts w:ascii="Arial" w:hAnsi="Arial" w:cs="Arial"/>
        </w:rPr>
        <w:t>mvRNA</w:t>
      </w:r>
      <w:proofErr w:type="spellEnd"/>
      <w:r>
        <w:rPr>
          <w:rFonts w:ascii="Arial" w:hAnsi="Arial" w:cs="Arial"/>
        </w:rPr>
        <w:t xml:space="preserve"> production</w:t>
      </w:r>
      <w:del w:id="85" w:author="A.J.W. te Velthuis" w:date="2019-03-20T15:43:00Z">
        <w:r w:rsidDel="00B7473A">
          <w:rPr>
            <w:rFonts w:ascii="Arial" w:hAnsi="Arial" w:cs="Arial"/>
          </w:rPr>
          <w:delText xml:space="preserve"> </w:delText>
        </w:r>
      </w:del>
      <w:ins w:id="86" w:author="A.J.W. te Velthuis" w:date="2019-03-20T15:43:00Z">
        <w:r w:rsidR="00B7473A">
          <w:rPr>
            <w:rFonts w:ascii="Arial" w:hAnsi="Arial" w:cs="Arial"/>
          </w:rPr>
          <w:t xml:space="preserve"> and IFN induction</w:t>
        </w:r>
      </w:ins>
      <w:del w:id="87" w:author="A.J.W. te Velthuis" w:date="2019-03-20T15:43:00Z">
        <w:r w:rsidDel="00B7473A">
          <w:rPr>
            <w:rFonts w:ascii="Arial" w:hAnsi="Arial" w:cs="Arial"/>
          </w:rPr>
          <w:delText>after normalisation of RNA levels</w:delText>
        </w:r>
      </w:del>
      <w:r>
        <w:rPr>
          <w:rFonts w:ascii="Arial" w:hAnsi="Arial" w:cs="Arial"/>
        </w:rPr>
        <w:t xml:space="preserve">. This suggests that the likelihood of </w:t>
      </w:r>
      <w:proofErr w:type="spellStart"/>
      <w:r>
        <w:rPr>
          <w:rFonts w:ascii="Arial" w:hAnsi="Arial" w:cs="Arial"/>
        </w:rPr>
        <w:t>mvRNA</w:t>
      </w:r>
      <w:proofErr w:type="spellEnd"/>
      <w:r>
        <w:rPr>
          <w:rFonts w:ascii="Arial" w:hAnsi="Arial" w:cs="Arial"/>
        </w:rPr>
        <w:t xml:space="preserve"> synthesis by T667A is </w:t>
      </w:r>
      <w:del w:id="88" w:author="A.J.W. te Velthuis" w:date="2019-03-20T15:43:00Z">
        <w:r w:rsidDel="00B7473A">
          <w:rPr>
            <w:rFonts w:ascii="Arial" w:hAnsi="Arial" w:cs="Arial"/>
          </w:rPr>
          <w:delText xml:space="preserve">similar </w:delText>
        </w:r>
      </w:del>
      <w:ins w:id="89" w:author="A.J.W. te Velthuis" w:date="2019-03-20T15:43:00Z">
        <w:r w:rsidR="00B7473A">
          <w:rPr>
            <w:rFonts w:ascii="Arial" w:hAnsi="Arial" w:cs="Arial"/>
          </w:rPr>
          <w:t>higher than</w:t>
        </w:r>
      </w:ins>
      <w:del w:id="90" w:author="A.J.W. te Velthuis" w:date="2019-03-20T15:43:00Z">
        <w:r w:rsidDel="00B7473A">
          <w:rPr>
            <w:rFonts w:ascii="Arial" w:hAnsi="Arial" w:cs="Arial"/>
          </w:rPr>
          <w:delText>to</w:delText>
        </w:r>
      </w:del>
      <w:r>
        <w:rPr>
          <w:rFonts w:ascii="Arial" w:hAnsi="Arial" w:cs="Arial"/>
        </w:rPr>
        <w:t xml:space="preserve"> wildtype</w:t>
      </w:r>
      <w:ins w:id="91" w:author="A.J.W. te Velthuis" w:date="2019-03-20T15:45:00Z">
        <w:r w:rsidR="00B7473A">
          <w:rPr>
            <w:rFonts w:ascii="Arial" w:hAnsi="Arial" w:cs="Arial"/>
          </w:rPr>
          <w:t>, which will lead to faster</w:t>
        </w:r>
      </w:ins>
      <w:ins w:id="92" w:author="A.J.W. te Velthuis" w:date="2019-03-20T15:44:00Z">
        <w:r w:rsidR="00B7473A">
          <w:rPr>
            <w:rFonts w:ascii="Arial" w:hAnsi="Arial" w:cs="Arial"/>
          </w:rPr>
          <w:t xml:space="preserve"> </w:t>
        </w:r>
      </w:ins>
      <w:del w:id="93" w:author="A.J.W. te Velthuis" w:date="2019-03-20T15:45:00Z">
        <w:r w:rsidDel="00B7473A">
          <w:rPr>
            <w:rFonts w:ascii="Arial" w:hAnsi="Arial" w:cs="Arial"/>
          </w:rPr>
          <w:delText>, but</w:delText>
        </w:r>
        <w:r w:rsidR="00C90160" w:rsidDel="00B7473A">
          <w:rPr>
            <w:rFonts w:ascii="Arial" w:hAnsi="Arial" w:cs="Arial"/>
          </w:rPr>
          <w:delText xml:space="preserve"> combined with</w:delText>
        </w:r>
        <w:r w:rsidDel="00B7473A">
          <w:rPr>
            <w:rFonts w:ascii="Arial" w:hAnsi="Arial" w:cs="Arial"/>
          </w:rPr>
          <w:delText xml:space="preserve"> its </w:delText>
        </w:r>
        <w:r w:rsidR="00F80717" w:rsidDel="00B7473A">
          <w:rPr>
            <w:rFonts w:ascii="Arial" w:hAnsi="Arial" w:cs="Arial"/>
          </w:rPr>
          <w:delText xml:space="preserve">overall </w:delText>
        </w:r>
        <w:r w:rsidDel="00B7473A">
          <w:rPr>
            <w:rFonts w:ascii="Arial" w:hAnsi="Arial" w:cs="Arial"/>
          </w:rPr>
          <w:delText>higher activity</w:delText>
        </w:r>
        <w:r w:rsidR="00F80717" w:rsidDel="00B7473A">
          <w:rPr>
            <w:rFonts w:ascii="Arial" w:hAnsi="Arial" w:cs="Arial"/>
          </w:rPr>
          <w:delText xml:space="preserve"> </w:delText>
        </w:r>
        <w:r w:rsidR="00C90160" w:rsidDel="00B7473A">
          <w:rPr>
            <w:rFonts w:ascii="Arial" w:hAnsi="Arial" w:cs="Arial"/>
          </w:rPr>
          <w:delText xml:space="preserve">this </w:delText>
        </w:r>
        <w:r w:rsidR="00F80717" w:rsidDel="00B7473A">
          <w:rPr>
            <w:rFonts w:ascii="Arial" w:hAnsi="Arial" w:cs="Arial"/>
          </w:rPr>
          <w:delText>means that once</w:delText>
        </w:r>
        <w:r w:rsidDel="00B7473A">
          <w:rPr>
            <w:rFonts w:ascii="Arial" w:hAnsi="Arial" w:cs="Arial"/>
          </w:rPr>
          <w:delText xml:space="preserve"> </w:delText>
        </w:r>
      </w:del>
      <w:proofErr w:type="spellStart"/>
      <w:r>
        <w:rPr>
          <w:rFonts w:ascii="Arial" w:hAnsi="Arial" w:cs="Arial"/>
        </w:rPr>
        <w:t>mvRNA</w:t>
      </w:r>
      <w:r w:rsidR="00C90160">
        <w:rPr>
          <w:rFonts w:ascii="Arial" w:hAnsi="Arial" w:cs="Arial"/>
        </w:rPr>
        <w:t>s</w:t>
      </w:r>
      <w:proofErr w:type="spellEnd"/>
      <w:r>
        <w:rPr>
          <w:rFonts w:ascii="Arial" w:hAnsi="Arial" w:cs="Arial"/>
        </w:rPr>
        <w:t xml:space="preserve"> </w:t>
      </w:r>
      <w:r w:rsidR="00F80717">
        <w:rPr>
          <w:rFonts w:ascii="Arial" w:hAnsi="Arial" w:cs="Arial"/>
        </w:rPr>
        <w:t xml:space="preserve">and/or DIs </w:t>
      </w:r>
      <w:ins w:id="94" w:author="A.J.W. te Velthuis" w:date="2019-03-20T15:45:00Z">
        <w:r w:rsidR="00B7473A">
          <w:rPr>
            <w:rFonts w:ascii="Arial" w:hAnsi="Arial" w:cs="Arial"/>
          </w:rPr>
          <w:t xml:space="preserve">production and amplification </w:t>
        </w:r>
      </w:ins>
      <w:del w:id="95" w:author="A.J.W. te Velthuis" w:date="2019-03-20T15:45:00Z">
        <w:r w:rsidR="00F80717" w:rsidDel="00B7473A">
          <w:rPr>
            <w:rFonts w:ascii="Arial" w:hAnsi="Arial" w:cs="Arial"/>
          </w:rPr>
          <w:delText xml:space="preserve">have been formed they can be amplified </w:delText>
        </w:r>
        <w:r w:rsidDel="00B7473A">
          <w:rPr>
            <w:rFonts w:ascii="Arial" w:hAnsi="Arial" w:cs="Arial"/>
          </w:rPr>
          <w:delText>more quickly</w:delText>
        </w:r>
        <w:r w:rsidR="00C90160" w:rsidDel="00B7473A">
          <w:rPr>
            <w:rFonts w:ascii="Arial" w:hAnsi="Arial" w:cs="Arial"/>
          </w:rPr>
          <w:delText xml:space="preserve"> </w:delText>
        </w:r>
      </w:del>
      <w:r w:rsidR="00C90160">
        <w:rPr>
          <w:rFonts w:ascii="Arial" w:hAnsi="Arial" w:cs="Arial"/>
        </w:rPr>
        <w:t xml:space="preserve">and </w:t>
      </w:r>
      <w:ins w:id="96" w:author="A.J.W. te Velthuis" w:date="2019-03-20T15:45:00Z">
        <w:r w:rsidR="00B7473A">
          <w:rPr>
            <w:rFonts w:ascii="Arial" w:hAnsi="Arial" w:cs="Arial"/>
          </w:rPr>
          <w:t xml:space="preserve">thus </w:t>
        </w:r>
      </w:ins>
      <w:del w:id="97" w:author="A.J.W. te Velthuis" w:date="2019-03-20T15:45:00Z">
        <w:r w:rsidR="00C90160" w:rsidDel="00B7473A">
          <w:rPr>
            <w:rFonts w:ascii="Arial" w:hAnsi="Arial" w:cs="Arial"/>
          </w:rPr>
          <w:delText xml:space="preserve">induced </w:delText>
        </w:r>
      </w:del>
      <w:r w:rsidR="00C90160">
        <w:rPr>
          <w:rFonts w:ascii="Arial" w:hAnsi="Arial" w:cs="Arial"/>
        </w:rPr>
        <w:t>IFN</w:t>
      </w:r>
      <w:del w:id="98" w:author="A.J.W. te Velthuis" w:date="2019-03-20T15:43:00Z">
        <w:r w:rsidR="00C90160" w:rsidDel="00B7473A">
          <w:rPr>
            <w:rFonts w:ascii="Arial" w:hAnsi="Arial" w:cs="Arial"/>
          </w:rPr>
          <w:delText>|</w:delText>
        </w:r>
      </w:del>
      <w:r w:rsidR="00C90160">
        <w:rPr>
          <w:rFonts w:ascii="Arial" w:hAnsi="Arial" w:cs="Arial"/>
        </w:rPr>
        <w:t xml:space="preserve"> signalling in an infected cell</w:t>
      </w:r>
      <w:r>
        <w:rPr>
          <w:rFonts w:ascii="Arial" w:hAnsi="Arial" w:cs="Arial"/>
        </w:rPr>
        <w:t>.</w:t>
      </w:r>
    </w:p>
    <w:p w14:paraId="0D7A2565" w14:textId="23D2F2C5" w:rsidR="002D7CE4" w:rsidRDefault="002D7CE4">
      <w:pPr>
        <w:rPr>
          <w:rFonts w:ascii="Arial" w:hAnsi="Arial" w:cs="Arial"/>
          <w:b/>
        </w:rPr>
      </w:pPr>
    </w:p>
    <w:p w14:paraId="6EB83865" w14:textId="77777777" w:rsidR="00C90160" w:rsidRDefault="00C90160">
      <w:pPr>
        <w:rPr>
          <w:rFonts w:ascii="Arial" w:hAnsi="Arial" w:cs="Arial"/>
          <w:b/>
        </w:rPr>
      </w:pPr>
    </w:p>
    <w:p w14:paraId="37A0B502" w14:textId="08929FA6" w:rsidR="002D7CE4" w:rsidRDefault="002D7CE4">
      <w:pPr>
        <w:rPr>
          <w:rFonts w:ascii="Arial" w:hAnsi="Arial" w:cs="Arial"/>
          <w:b/>
        </w:rPr>
      </w:pPr>
      <w:r>
        <w:rPr>
          <w:rFonts w:ascii="Arial" w:hAnsi="Arial" w:cs="Arial"/>
          <w:b/>
        </w:rPr>
        <w:t>Additional Methods</w:t>
      </w:r>
    </w:p>
    <w:p w14:paraId="6712F884" w14:textId="04E06BD3" w:rsidR="002D7CE4" w:rsidRDefault="002D7CE4">
      <w:pPr>
        <w:rPr>
          <w:rFonts w:ascii="Arial" w:hAnsi="Arial" w:cs="Arial"/>
          <w:b/>
        </w:rPr>
      </w:pPr>
    </w:p>
    <w:p w14:paraId="30953DCB" w14:textId="74CACA88" w:rsidR="002D7CE4" w:rsidRPr="002D7CE4" w:rsidRDefault="002D7CE4">
      <w:pPr>
        <w:rPr>
          <w:rFonts w:ascii="Arial" w:hAnsi="Arial" w:cs="Arial"/>
        </w:rPr>
      </w:pPr>
      <w:r w:rsidRPr="002D7CE4">
        <w:rPr>
          <w:rFonts w:ascii="Arial" w:hAnsi="Arial" w:cs="Arial"/>
        </w:rPr>
        <w:t>Structural analysis</w:t>
      </w:r>
    </w:p>
    <w:p w14:paraId="27947333" w14:textId="24C46196" w:rsidR="002D7CE4" w:rsidRPr="006964B4" w:rsidRDefault="006964B4">
      <w:pPr>
        <w:rPr>
          <w:rFonts w:ascii="Arial" w:hAnsi="Arial" w:cs="Arial"/>
        </w:rPr>
      </w:pPr>
      <w:r w:rsidRPr="006964B4">
        <w:rPr>
          <w:rFonts w:ascii="Arial" w:hAnsi="Arial" w:cs="Arial"/>
        </w:rPr>
        <w:t xml:space="preserve">To </w:t>
      </w:r>
      <w:r>
        <w:rPr>
          <w:rFonts w:ascii="Arial" w:hAnsi="Arial" w:cs="Arial"/>
        </w:rPr>
        <w:t xml:space="preserve">locate the PB1 mutations in the influenza A virus RNA polymerase structure relative to the template and active site, </w:t>
      </w:r>
      <w:r w:rsidRPr="006964B4">
        <w:rPr>
          <w:rFonts w:ascii="Arial" w:hAnsi="Arial" w:cs="Arial"/>
        </w:rPr>
        <w:t xml:space="preserve">we superposed the bat influenza A virus </w:t>
      </w:r>
      <w:r>
        <w:rPr>
          <w:rFonts w:ascii="Arial" w:hAnsi="Arial" w:cs="Arial"/>
        </w:rPr>
        <w:t>RNA polymerase structure</w:t>
      </w:r>
      <w:r w:rsidRPr="006964B4">
        <w:rPr>
          <w:rFonts w:ascii="Arial" w:hAnsi="Arial" w:cs="Arial"/>
        </w:rPr>
        <w:t xml:space="preserve"> (PDB 4WSB)</w:t>
      </w:r>
      <w:r>
        <w:rPr>
          <w:rFonts w:ascii="Arial" w:hAnsi="Arial" w:cs="Arial"/>
        </w:rPr>
        <w:t xml:space="preserve">, which shows the </w:t>
      </w:r>
      <w:r w:rsidRPr="00B91BEF">
        <w:rPr>
          <w:rFonts w:ascii="Arial" w:hAnsi="Arial" w:cs="Arial"/>
        </w:rPr>
        <w:t xml:space="preserve">3′ </w:t>
      </w:r>
      <w:r>
        <w:rPr>
          <w:rFonts w:ascii="Arial" w:hAnsi="Arial" w:cs="Arial"/>
        </w:rPr>
        <w:t>terminus of the template on the surface of the RNA polymerase,</w:t>
      </w:r>
      <w:r w:rsidRPr="006964B4">
        <w:rPr>
          <w:rFonts w:ascii="Arial" w:hAnsi="Arial" w:cs="Arial"/>
        </w:rPr>
        <w:t xml:space="preserve"> with the </w:t>
      </w:r>
      <w:r>
        <w:rPr>
          <w:rFonts w:ascii="Arial" w:hAnsi="Arial" w:cs="Arial"/>
        </w:rPr>
        <w:t xml:space="preserve">influenza B virus transcription </w:t>
      </w:r>
      <w:r w:rsidRPr="006964B4">
        <w:rPr>
          <w:rFonts w:ascii="Arial" w:hAnsi="Arial" w:cs="Arial"/>
        </w:rPr>
        <w:t xml:space="preserve">initiation complex (PDB </w:t>
      </w:r>
      <w:r w:rsidRPr="00B91BEF">
        <w:rPr>
          <w:rFonts w:ascii="Arial" w:hAnsi="Arial" w:cs="Arial"/>
        </w:rPr>
        <w:t>5MSG</w:t>
      </w:r>
      <w:r>
        <w:rPr>
          <w:rFonts w:ascii="Arial" w:hAnsi="Arial" w:cs="Arial"/>
        </w:rPr>
        <w:t xml:space="preserve">), which shows the </w:t>
      </w:r>
      <w:r w:rsidRPr="00B91BEF">
        <w:rPr>
          <w:rFonts w:ascii="Arial" w:hAnsi="Arial" w:cs="Arial"/>
        </w:rPr>
        <w:t xml:space="preserve">3′ </w:t>
      </w:r>
      <w:r>
        <w:rPr>
          <w:rFonts w:ascii="Arial" w:hAnsi="Arial" w:cs="Arial"/>
        </w:rPr>
        <w:t xml:space="preserve">terminus of the template in the template entry channel that leads towards the active site. The structural alignment was performed </w:t>
      </w:r>
      <w:r w:rsidRPr="006964B4">
        <w:rPr>
          <w:rFonts w:ascii="Arial" w:hAnsi="Arial" w:cs="Arial"/>
        </w:rPr>
        <w:t xml:space="preserve">in </w:t>
      </w:r>
      <w:proofErr w:type="spellStart"/>
      <w:r w:rsidRPr="006964B4">
        <w:rPr>
          <w:rFonts w:ascii="Arial" w:hAnsi="Arial" w:cs="Arial"/>
        </w:rPr>
        <w:t>Pymol</w:t>
      </w:r>
      <w:proofErr w:type="spellEnd"/>
      <w:r w:rsidRPr="006964B4">
        <w:rPr>
          <w:rFonts w:ascii="Arial" w:hAnsi="Arial" w:cs="Arial"/>
        </w:rPr>
        <w:t xml:space="preserve"> 1.8.7 </w:t>
      </w:r>
      <w:r>
        <w:rPr>
          <w:rFonts w:ascii="Arial" w:hAnsi="Arial" w:cs="Arial"/>
        </w:rPr>
        <w:t>using</w:t>
      </w:r>
      <w:r w:rsidRPr="006964B4">
        <w:rPr>
          <w:rFonts w:ascii="Arial" w:hAnsi="Arial" w:cs="Arial"/>
        </w:rPr>
        <w:t xml:space="preserve"> motifs A and C.</w:t>
      </w:r>
    </w:p>
    <w:p w14:paraId="73D30E8B" w14:textId="77777777" w:rsidR="002D7CE4" w:rsidRDefault="002D7CE4">
      <w:pPr>
        <w:rPr>
          <w:rFonts w:ascii="Arial" w:hAnsi="Arial" w:cs="Arial"/>
          <w:b/>
        </w:rPr>
      </w:pPr>
    </w:p>
    <w:p w14:paraId="4A045793" w14:textId="76647DD5" w:rsidR="002D7CE4" w:rsidRDefault="004473B1">
      <w:pPr>
        <w:rPr>
          <w:rFonts w:ascii="Arial" w:hAnsi="Arial" w:cs="Arial"/>
        </w:rPr>
      </w:pPr>
      <w:r>
        <w:rPr>
          <w:rFonts w:ascii="Arial" w:hAnsi="Arial" w:cs="Arial"/>
        </w:rPr>
        <w:t>Plasmids</w:t>
      </w:r>
      <w:r w:rsidR="00657168">
        <w:rPr>
          <w:rFonts w:ascii="Arial" w:hAnsi="Arial" w:cs="Arial"/>
        </w:rPr>
        <w:t xml:space="preserve"> and antibodies.</w:t>
      </w:r>
    </w:p>
    <w:p w14:paraId="411681ED" w14:textId="485A1A28" w:rsidR="00820A03" w:rsidRDefault="004473B1">
      <w:pPr>
        <w:rPr>
          <w:rFonts w:ascii="Arial" w:hAnsi="Arial"/>
        </w:rPr>
      </w:pPr>
      <w:r>
        <w:rPr>
          <w:rFonts w:ascii="Arial" w:hAnsi="Arial" w:cs="Arial"/>
        </w:rPr>
        <w:t xml:space="preserve">Plasmids </w:t>
      </w:r>
      <w:r>
        <w:rPr>
          <w:rFonts w:ascii="Arial" w:hAnsi="Arial"/>
        </w:rPr>
        <w:t xml:space="preserve">pcDNA-PB1, </w:t>
      </w:r>
      <w:proofErr w:type="spellStart"/>
      <w:r>
        <w:rPr>
          <w:rFonts w:ascii="Arial" w:hAnsi="Arial"/>
        </w:rPr>
        <w:t>pcDNA</w:t>
      </w:r>
      <w:proofErr w:type="spellEnd"/>
      <w:r>
        <w:rPr>
          <w:rFonts w:ascii="Arial" w:hAnsi="Arial"/>
        </w:rPr>
        <w:t xml:space="preserve">-PA, pcDNA-PB2, </w:t>
      </w:r>
      <w:proofErr w:type="spellStart"/>
      <w:r>
        <w:rPr>
          <w:rFonts w:ascii="Arial" w:hAnsi="Arial"/>
        </w:rPr>
        <w:t>pcDNA</w:t>
      </w:r>
      <w:proofErr w:type="spellEnd"/>
      <w:r>
        <w:rPr>
          <w:rFonts w:ascii="Arial" w:hAnsi="Arial"/>
        </w:rPr>
        <w:t>-NP</w:t>
      </w:r>
      <w:r w:rsidR="0004372A">
        <w:rPr>
          <w:rFonts w:ascii="Arial" w:hAnsi="Arial"/>
        </w:rPr>
        <w:t xml:space="preserve">, </w:t>
      </w:r>
      <w:proofErr w:type="spellStart"/>
      <w:r w:rsidR="0004372A">
        <w:rPr>
          <w:rFonts w:ascii="Arial" w:hAnsi="Arial"/>
        </w:rPr>
        <w:t>pPolI</w:t>
      </w:r>
      <w:proofErr w:type="spellEnd"/>
      <w:r w:rsidR="0004372A">
        <w:rPr>
          <w:rFonts w:ascii="Arial" w:hAnsi="Arial"/>
        </w:rPr>
        <w:t>-NA</w:t>
      </w:r>
      <w:r>
        <w:rPr>
          <w:rFonts w:ascii="Arial" w:hAnsi="Arial"/>
        </w:rPr>
        <w:t xml:space="preserve"> {</w:t>
      </w:r>
      <w:proofErr w:type="spellStart"/>
      <w:r>
        <w:rPr>
          <w:rFonts w:ascii="Arial" w:hAnsi="Arial"/>
        </w:rPr>
        <w:t>Fodor</w:t>
      </w:r>
      <w:proofErr w:type="spellEnd"/>
      <w:r>
        <w:rPr>
          <w:rFonts w:ascii="Arial" w:hAnsi="Arial"/>
        </w:rPr>
        <w:t xml:space="preserve"> 2002}, and pcDNA-PB1a {</w:t>
      </w:r>
      <w:proofErr w:type="spellStart"/>
      <w:r>
        <w:rPr>
          <w:rFonts w:ascii="Arial" w:hAnsi="Arial"/>
        </w:rPr>
        <w:t>Vreede</w:t>
      </w:r>
      <w:proofErr w:type="spellEnd"/>
      <w:r>
        <w:rPr>
          <w:rFonts w:ascii="Arial" w:hAnsi="Arial"/>
        </w:rPr>
        <w:t xml:space="preserve"> 2004} have been described previously. To construct plasmids expressing mutant PB1 proteins</w:t>
      </w:r>
      <w:r w:rsidR="0025612D">
        <w:rPr>
          <w:rFonts w:ascii="Arial" w:hAnsi="Arial"/>
        </w:rPr>
        <w:t xml:space="preserve"> D27N and T677A</w:t>
      </w:r>
      <w:r>
        <w:rPr>
          <w:rFonts w:ascii="Arial" w:hAnsi="Arial"/>
        </w:rPr>
        <w:t>, the plasmid pcDNA-PB1 was subjected to site-directed mutagenesis</w:t>
      </w:r>
      <w:r w:rsidR="0025612D">
        <w:rPr>
          <w:rFonts w:ascii="Arial" w:hAnsi="Arial"/>
        </w:rPr>
        <w:t xml:space="preserve">. </w:t>
      </w:r>
      <w:r w:rsidR="00BA7A8E">
        <w:rPr>
          <w:rFonts w:ascii="Arial" w:hAnsi="Arial"/>
        </w:rPr>
        <w:t>PB1</w:t>
      </w:r>
      <w:r w:rsidR="0025612D">
        <w:rPr>
          <w:rFonts w:ascii="Arial" w:hAnsi="Arial"/>
        </w:rPr>
        <w:t xml:space="preserve"> expression was analysed by western blot using antibody</w:t>
      </w:r>
      <w:r>
        <w:rPr>
          <w:rFonts w:ascii="Arial" w:hAnsi="Arial"/>
        </w:rPr>
        <w:t xml:space="preserve"> </w:t>
      </w:r>
      <w:r w:rsidR="0025612D">
        <w:rPr>
          <w:rFonts w:ascii="Arial" w:hAnsi="Arial"/>
        </w:rPr>
        <w:t xml:space="preserve">GTX125923 </w:t>
      </w:r>
      <w:r w:rsidR="0004372A">
        <w:rPr>
          <w:rFonts w:ascii="Arial" w:hAnsi="Arial"/>
        </w:rPr>
        <w:t>(</w:t>
      </w:r>
      <w:proofErr w:type="spellStart"/>
      <w:r w:rsidR="0025612D">
        <w:rPr>
          <w:rFonts w:ascii="Arial" w:hAnsi="Arial"/>
        </w:rPr>
        <w:t>GeneTex</w:t>
      </w:r>
      <w:proofErr w:type="spellEnd"/>
      <w:r w:rsidR="0025612D">
        <w:rPr>
          <w:rFonts w:ascii="Arial" w:hAnsi="Arial"/>
        </w:rPr>
        <w:t>).</w:t>
      </w:r>
    </w:p>
    <w:p w14:paraId="4B3AAF64" w14:textId="25676AE4" w:rsidR="004473B1" w:rsidRDefault="004473B1">
      <w:pPr>
        <w:rPr>
          <w:rFonts w:ascii="Arial" w:hAnsi="Arial"/>
        </w:rPr>
      </w:pPr>
    </w:p>
    <w:p w14:paraId="0B7C8552" w14:textId="5A59CBE9" w:rsidR="004473B1" w:rsidRDefault="004473B1">
      <w:pPr>
        <w:rPr>
          <w:rFonts w:ascii="Arial" w:hAnsi="Arial"/>
        </w:rPr>
      </w:pPr>
      <w:r>
        <w:rPr>
          <w:rFonts w:ascii="Arial" w:hAnsi="Arial"/>
        </w:rPr>
        <w:t>Primer extension</w:t>
      </w:r>
      <w:ins w:id="99" w:author="A.J.W. te Velthuis" w:date="2019-03-20T15:46:00Z">
        <w:r w:rsidR="00B7473A">
          <w:rPr>
            <w:rFonts w:ascii="Arial" w:hAnsi="Arial"/>
          </w:rPr>
          <w:t xml:space="preserve"> and RT-PCR</w:t>
        </w:r>
      </w:ins>
    </w:p>
    <w:p w14:paraId="435B58EF" w14:textId="75825BDA" w:rsidR="00B7473A" w:rsidRPr="0031630F" w:rsidRDefault="004473B1">
      <w:pPr>
        <w:rPr>
          <w:rFonts w:ascii="Arial" w:hAnsi="Arial"/>
        </w:rPr>
      </w:pPr>
      <w:r>
        <w:rPr>
          <w:rFonts w:ascii="Arial" w:hAnsi="Arial"/>
        </w:rPr>
        <w:t xml:space="preserve">To analyse the activity of the PB1 mutations in cell culture, plasmids expressing the </w:t>
      </w:r>
      <w:r w:rsidR="00377387">
        <w:rPr>
          <w:rFonts w:ascii="Arial" w:hAnsi="Arial"/>
        </w:rPr>
        <w:t xml:space="preserve">proteins </w:t>
      </w:r>
      <w:r>
        <w:rPr>
          <w:rFonts w:ascii="Arial" w:hAnsi="Arial"/>
        </w:rPr>
        <w:t xml:space="preserve">PA, PB2, NP </w:t>
      </w:r>
      <w:r w:rsidR="00377387">
        <w:rPr>
          <w:rFonts w:ascii="Arial" w:hAnsi="Arial"/>
        </w:rPr>
        <w:t xml:space="preserve">and PB1 </w:t>
      </w:r>
      <w:r>
        <w:rPr>
          <w:rFonts w:ascii="Arial" w:hAnsi="Arial"/>
        </w:rPr>
        <w:t xml:space="preserve">of influenza A/WSN/33 were transfected into HEK </w:t>
      </w:r>
      <w:r>
        <w:rPr>
          <w:rFonts w:ascii="Arial" w:hAnsi="Arial"/>
        </w:rPr>
        <w:lastRenderedPageBreak/>
        <w:t xml:space="preserve">293T cells together with a plasmid expressing </w:t>
      </w:r>
      <w:r w:rsidR="00377387">
        <w:rPr>
          <w:rFonts w:ascii="Arial" w:hAnsi="Arial"/>
        </w:rPr>
        <w:t xml:space="preserve">either the wildtype NA </w:t>
      </w:r>
      <w:proofErr w:type="spellStart"/>
      <w:r w:rsidR="00377387">
        <w:rPr>
          <w:rFonts w:ascii="Arial" w:hAnsi="Arial"/>
        </w:rPr>
        <w:t>vRNA</w:t>
      </w:r>
      <w:proofErr w:type="spellEnd"/>
      <w:r w:rsidR="00377387">
        <w:rPr>
          <w:rFonts w:ascii="Arial" w:hAnsi="Arial"/>
        </w:rPr>
        <w:t xml:space="preserve"> or a 246-nt long segment 5</w:t>
      </w:r>
      <w:r w:rsidR="00BA7A8E">
        <w:rPr>
          <w:rFonts w:ascii="Arial" w:hAnsi="Arial"/>
        </w:rPr>
        <w:t>-</w:t>
      </w:r>
      <w:r w:rsidR="00377387">
        <w:rPr>
          <w:rFonts w:ascii="Arial" w:hAnsi="Arial"/>
        </w:rPr>
        <w:t xml:space="preserve">based template {te Velthuis 2018}. </w:t>
      </w:r>
      <w:r>
        <w:rPr>
          <w:rFonts w:ascii="Arial" w:hAnsi="Arial"/>
        </w:rPr>
        <w:t xml:space="preserve">Twenty-four hours post transfection, the RNA was extracted using </w:t>
      </w:r>
      <w:proofErr w:type="spellStart"/>
      <w:r>
        <w:rPr>
          <w:rFonts w:ascii="Arial" w:hAnsi="Arial"/>
        </w:rPr>
        <w:t>Trizol</w:t>
      </w:r>
      <w:proofErr w:type="spellEnd"/>
      <w:r>
        <w:rPr>
          <w:rFonts w:ascii="Arial" w:hAnsi="Arial"/>
        </w:rPr>
        <w:t xml:space="preserve"> (Invitrogen), and the steady state RNA levels assessed using reverse transcription with </w:t>
      </w:r>
      <w:r w:rsidRPr="00F54A94">
        <w:rPr>
          <w:rFonts w:ascii="Arial" w:hAnsi="Arial"/>
          <w:vertAlign w:val="superscript"/>
        </w:rPr>
        <w:t>32</w:t>
      </w:r>
      <w:r>
        <w:rPr>
          <w:rFonts w:ascii="Arial" w:hAnsi="Arial"/>
        </w:rPr>
        <w:t xml:space="preserve">P-labelled oligonucleotides against </w:t>
      </w:r>
      <w:r w:rsidR="00BA7A8E">
        <w:rPr>
          <w:rFonts w:ascii="Arial" w:hAnsi="Arial"/>
        </w:rPr>
        <w:t xml:space="preserve">the viral </w:t>
      </w:r>
      <w:r>
        <w:rPr>
          <w:rFonts w:ascii="Arial" w:hAnsi="Arial"/>
        </w:rPr>
        <w:t xml:space="preserve">RNA species and ribosomal 5S RNA as described previously {te Velthuis </w:t>
      </w:r>
      <w:proofErr w:type="gramStart"/>
      <w:r>
        <w:rPr>
          <w:rFonts w:ascii="Arial" w:hAnsi="Arial"/>
        </w:rPr>
        <w:t>2016}</w:t>
      </w:r>
      <w:r w:rsidR="00BA7A8E">
        <w:rPr>
          <w:rFonts w:ascii="Arial" w:hAnsi="Arial"/>
        </w:rPr>
        <w:t>{</w:t>
      </w:r>
      <w:proofErr w:type="gramEnd"/>
      <w:r w:rsidR="00BA7A8E">
        <w:rPr>
          <w:rFonts w:ascii="Arial" w:hAnsi="Arial"/>
        </w:rPr>
        <w:t>te Velthuis 2018}</w:t>
      </w:r>
      <w:r>
        <w:rPr>
          <w:rFonts w:ascii="Arial" w:hAnsi="Arial"/>
        </w:rPr>
        <w:t xml:space="preserve">. </w:t>
      </w:r>
      <w:r w:rsidRPr="00F54A94">
        <w:rPr>
          <w:rFonts w:ascii="Arial" w:hAnsi="Arial"/>
          <w:vertAlign w:val="superscript"/>
        </w:rPr>
        <w:t>32</w:t>
      </w:r>
      <w:r>
        <w:rPr>
          <w:rFonts w:ascii="Arial" w:hAnsi="Arial"/>
        </w:rPr>
        <w:t xml:space="preserve">P-derived signals were imaged using </w:t>
      </w:r>
      <w:proofErr w:type="spellStart"/>
      <w:r>
        <w:rPr>
          <w:rFonts w:ascii="Arial" w:hAnsi="Arial"/>
        </w:rPr>
        <w:t>phosphorimaging</w:t>
      </w:r>
      <w:proofErr w:type="spellEnd"/>
      <w:r>
        <w:rPr>
          <w:rFonts w:ascii="Arial" w:hAnsi="Arial"/>
        </w:rPr>
        <w:t xml:space="preserve"> on a Typhoon scanner and analysed using Prism (GraphPad). In all experiments, the apparent RNA levels were background corrected using the PB1a mutant</w:t>
      </w:r>
      <w:r w:rsidR="007131A5">
        <w:rPr>
          <w:rFonts w:ascii="Arial" w:hAnsi="Arial"/>
        </w:rPr>
        <w:t xml:space="preserve"> and normalised to the 5S rRNA loading control</w:t>
      </w:r>
      <w:r>
        <w:rPr>
          <w:rFonts w:ascii="Arial" w:hAnsi="Arial"/>
        </w:rPr>
        <w:t>.</w:t>
      </w:r>
      <w:ins w:id="100" w:author="A.J.W. te Velthuis" w:date="2019-03-20T16:56:00Z">
        <w:r w:rsidR="0031630F">
          <w:rPr>
            <w:rFonts w:ascii="Arial" w:hAnsi="Arial"/>
          </w:rPr>
          <w:t xml:space="preserve"> </w:t>
        </w:r>
      </w:ins>
      <w:ins w:id="101" w:author="A.J.W. te Velthuis" w:date="2019-03-20T15:46:00Z">
        <w:r w:rsidR="00B7473A">
          <w:rPr>
            <w:rFonts w:ascii="Arial" w:hAnsi="Arial"/>
          </w:rPr>
          <w:t>RT-PCRs were performed using the protocol and primers described previously {te Velthuis 2018}.</w:t>
        </w:r>
      </w:ins>
    </w:p>
    <w:p w14:paraId="661815CB" w14:textId="77777777" w:rsidR="00820A03" w:rsidRDefault="00820A03">
      <w:pPr>
        <w:rPr>
          <w:rFonts w:ascii="Arial" w:hAnsi="Arial" w:cs="Arial"/>
        </w:rPr>
      </w:pPr>
    </w:p>
    <w:p w14:paraId="1DE97859" w14:textId="4508FA37" w:rsidR="00820A03" w:rsidRDefault="00820A03">
      <w:pPr>
        <w:rPr>
          <w:rFonts w:ascii="Arial" w:hAnsi="Arial" w:cs="Arial"/>
        </w:rPr>
      </w:pPr>
      <w:r>
        <w:rPr>
          <w:rFonts w:ascii="Arial" w:hAnsi="Arial" w:cs="Arial"/>
        </w:rPr>
        <w:t>Luciferase-based interferon expression assay</w:t>
      </w:r>
    </w:p>
    <w:p w14:paraId="0473F849" w14:textId="514BB8B1" w:rsidR="00820A03" w:rsidRDefault="00BA7A8E">
      <w:pPr>
        <w:rPr>
          <w:rFonts w:ascii="Arial" w:hAnsi="Arial" w:cs="Arial"/>
        </w:rPr>
      </w:pPr>
      <w:r>
        <w:rPr>
          <w:rFonts w:ascii="Arial" w:hAnsi="Arial" w:cs="Arial"/>
        </w:rPr>
        <w:t xml:space="preserve">To measure the induction of the IFN-beta promoter in the presence of viral replication and transcription, </w:t>
      </w:r>
      <w:r w:rsidR="0004372A" w:rsidRPr="0004372A">
        <w:rPr>
          <w:rFonts w:ascii="Arial" w:hAnsi="Arial" w:cs="Arial"/>
        </w:rPr>
        <w:t xml:space="preserve">RNP reconstitution assays were carried out in </w:t>
      </w:r>
      <w:r>
        <w:rPr>
          <w:rFonts w:ascii="Arial" w:hAnsi="Arial" w:cs="Arial"/>
        </w:rPr>
        <w:t xml:space="preserve">the presence of a plasmid expressing </w:t>
      </w:r>
      <w:proofErr w:type="spellStart"/>
      <w:r w:rsidRPr="00BA7A8E">
        <w:rPr>
          <w:rFonts w:ascii="Arial" w:hAnsi="Arial" w:cs="Arial"/>
          <w:i/>
        </w:rPr>
        <w:t>Renilla</w:t>
      </w:r>
      <w:proofErr w:type="spellEnd"/>
      <w:r>
        <w:rPr>
          <w:rFonts w:ascii="Arial" w:hAnsi="Arial" w:cs="Arial"/>
        </w:rPr>
        <w:t xml:space="preserve"> luciferase from a CMV promoter and a plasmid expressing Firefly luciferase from the IFN-beta promoter </w:t>
      </w:r>
      <w:r>
        <w:rPr>
          <w:rFonts w:ascii="Arial" w:hAnsi="Arial"/>
        </w:rPr>
        <w:t>{te Velthuis 2018}</w:t>
      </w:r>
      <w:r w:rsidR="0004372A">
        <w:rPr>
          <w:rFonts w:ascii="Arial" w:hAnsi="Arial" w:cs="Arial"/>
        </w:rPr>
        <w:t xml:space="preserve">. </w:t>
      </w:r>
      <w:r w:rsidR="00741F6F">
        <w:rPr>
          <w:rFonts w:ascii="Arial" w:hAnsi="Arial" w:cs="Arial"/>
        </w:rPr>
        <w:t xml:space="preserve">Twenty-four hours post transfection, cells were harvested, lysed and analysed using a </w:t>
      </w:r>
      <w:proofErr w:type="spellStart"/>
      <w:r w:rsidR="00741F6F">
        <w:rPr>
          <w:rFonts w:ascii="Arial" w:hAnsi="Arial" w:cs="Arial"/>
        </w:rPr>
        <w:t>Dual</w:t>
      </w:r>
      <w:r>
        <w:rPr>
          <w:rFonts w:ascii="Arial" w:hAnsi="Arial" w:cs="Arial"/>
        </w:rPr>
        <w:t>Glo</w:t>
      </w:r>
      <w:proofErr w:type="spellEnd"/>
      <w:r w:rsidR="00741F6F">
        <w:rPr>
          <w:rFonts w:ascii="Arial" w:hAnsi="Arial" w:cs="Arial"/>
        </w:rPr>
        <w:t xml:space="preserve"> luciferase kit (Promega) according to the manufacturer</w:t>
      </w:r>
      <w:r>
        <w:rPr>
          <w:rFonts w:ascii="Arial" w:hAnsi="Arial" w:cs="Arial"/>
        </w:rPr>
        <w:t>’</w:t>
      </w:r>
      <w:r w:rsidR="00741F6F">
        <w:rPr>
          <w:rFonts w:ascii="Arial" w:hAnsi="Arial" w:cs="Arial"/>
        </w:rPr>
        <w:t>s instructions.</w:t>
      </w:r>
      <w:r>
        <w:rPr>
          <w:rFonts w:ascii="Arial" w:hAnsi="Arial" w:cs="Arial"/>
        </w:rPr>
        <w:t xml:space="preserve"> Samples were analysed using a </w:t>
      </w:r>
      <w:proofErr w:type="spellStart"/>
      <w:r>
        <w:rPr>
          <w:rFonts w:ascii="Arial" w:hAnsi="Arial" w:cs="Arial"/>
        </w:rPr>
        <w:t>GloMax</w:t>
      </w:r>
      <w:proofErr w:type="spellEnd"/>
      <w:r>
        <w:rPr>
          <w:rFonts w:ascii="Arial" w:hAnsi="Arial" w:cs="Arial"/>
        </w:rPr>
        <w:t xml:space="preserve"> (Promega).</w:t>
      </w:r>
    </w:p>
    <w:p w14:paraId="4AA707BB" w14:textId="77777777" w:rsidR="002D7CE4" w:rsidRDefault="002D7CE4">
      <w:pPr>
        <w:rPr>
          <w:rFonts w:ascii="Arial" w:hAnsi="Arial" w:cs="Arial"/>
          <w:b/>
        </w:rPr>
      </w:pPr>
    </w:p>
    <w:p w14:paraId="5B5E5176" w14:textId="02E1EC0D" w:rsidR="005867D3" w:rsidRDefault="005867D3">
      <w:pPr>
        <w:rPr>
          <w:rFonts w:ascii="Arial" w:hAnsi="Arial" w:cs="Arial"/>
          <w:b/>
        </w:rPr>
      </w:pPr>
    </w:p>
    <w:p w14:paraId="30296473" w14:textId="087982A1" w:rsidR="002D7CE4" w:rsidRDefault="002D7CE4">
      <w:pPr>
        <w:rPr>
          <w:rFonts w:ascii="Arial" w:hAnsi="Arial" w:cs="Arial"/>
          <w:b/>
        </w:rPr>
      </w:pPr>
      <w:r>
        <w:rPr>
          <w:rFonts w:ascii="Arial" w:hAnsi="Arial" w:cs="Arial"/>
          <w:b/>
        </w:rPr>
        <w:t>Additional References</w:t>
      </w:r>
    </w:p>
    <w:p w14:paraId="400DE150" w14:textId="77777777" w:rsidR="002D7CE4" w:rsidRDefault="002D7CE4">
      <w:pPr>
        <w:rPr>
          <w:rFonts w:ascii="Arial" w:hAnsi="Arial" w:cs="Arial"/>
          <w:b/>
        </w:rPr>
      </w:pPr>
    </w:p>
    <w:p w14:paraId="42DD9CCE" w14:textId="77777777" w:rsidR="005867D3" w:rsidRDefault="005867D3">
      <w:pPr>
        <w:rPr>
          <w:rFonts w:ascii="Arial" w:hAnsi="Arial" w:cs="Arial"/>
          <w:b/>
        </w:rPr>
      </w:pPr>
    </w:p>
    <w:p w14:paraId="05E87BEF" w14:textId="6859F445" w:rsidR="00B91BEF" w:rsidRPr="00B91BEF" w:rsidRDefault="006B2626">
      <w:pPr>
        <w:rPr>
          <w:rFonts w:ascii="Arial" w:hAnsi="Arial" w:cs="Arial"/>
          <w:b/>
        </w:rPr>
      </w:pPr>
      <w:r>
        <w:rPr>
          <w:rFonts w:ascii="Arial" w:hAnsi="Arial" w:cs="Arial"/>
          <w:b/>
        </w:rPr>
        <w:t>Additional F</w:t>
      </w:r>
      <w:r w:rsidR="00B91BEF" w:rsidRPr="00B91BEF">
        <w:rPr>
          <w:rFonts w:ascii="Arial" w:hAnsi="Arial" w:cs="Arial"/>
          <w:b/>
        </w:rPr>
        <w:t>igure legend</w:t>
      </w:r>
    </w:p>
    <w:p w14:paraId="12AD20A5" w14:textId="16CA1A02" w:rsidR="00B91BEF" w:rsidRPr="00B91BEF" w:rsidRDefault="00B91BEF">
      <w:pPr>
        <w:rPr>
          <w:rFonts w:ascii="Arial" w:hAnsi="Arial" w:cs="Arial"/>
        </w:rPr>
      </w:pPr>
    </w:p>
    <w:p w14:paraId="62547DD0" w14:textId="75AF488F" w:rsidR="00B91BEF" w:rsidRPr="00B91BEF" w:rsidRDefault="00B91BEF" w:rsidP="00D35A9D">
      <w:pPr>
        <w:rPr>
          <w:rFonts w:ascii="Arial" w:hAnsi="Arial" w:cs="Arial"/>
        </w:rPr>
      </w:pPr>
      <w:r w:rsidRPr="00B91BEF">
        <w:rPr>
          <w:rFonts w:ascii="Arial" w:hAnsi="Arial" w:cs="Arial"/>
        </w:rPr>
        <w:t xml:space="preserve">Mutations D27N and T677A in the PB1 subunit affect polymerase activity </w:t>
      </w:r>
      <w:r w:rsidRPr="00FF198A">
        <w:rPr>
          <w:rFonts w:ascii="Arial" w:hAnsi="Arial" w:cs="Arial"/>
          <w:i/>
        </w:rPr>
        <w:t>in vitro</w:t>
      </w:r>
      <w:r w:rsidRPr="00B91BEF">
        <w:rPr>
          <w:rFonts w:ascii="Arial" w:hAnsi="Arial" w:cs="Arial"/>
        </w:rPr>
        <w:t xml:space="preserve">. </w:t>
      </w:r>
      <w:r w:rsidRPr="00B91BEF">
        <w:rPr>
          <w:rFonts w:ascii="Arial" w:hAnsi="Arial" w:cs="Arial"/>
          <w:b/>
        </w:rPr>
        <w:t>A</w:t>
      </w:r>
      <w:r w:rsidRPr="00B91BEF">
        <w:rPr>
          <w:rFonts w:ascii="Arial" w:hAnsi="Arial" w:cs="Arial"/>
        </w:rPr>
        <w:t>) Structural model of bat influenza A virus RNA polymerase (PDB 4WSB) superposed with the structure of the influenza B virus RNA polymerase (PDB 5MSG)</w:t>
      </w:r>
      <w:r>
        <w:rPr>
          <w:rFonts w:ascii="Arial" w:hAnsi="Arial" w:cs="Arial"/>
        </w:rPr>
        <w:t xml:space="preserve">. The locations of </w:t>
      </w:r>
      <w:r w:rsidRPr="00B91BEF">
        <w:rPr>
          <w:rFonts w:ascii="Arial" w:hAnsi="Arial" w:cs="Arial"/>
        </w:rPr>
        <w:t xml:space="preserve">PB1 D27 and T677 </w:t>
      </w:r>
      <w:r>
        <w:rPr>
          <w:rFonts w:ascii="Arial" w:hAnsi="Arial" w:cs="Arial"/>
        </w:rPr>
        <w:t xml:space="preserve">(both red) </w:t>
      </w:r>
      <w:r w:rsidRPr="00B91BEF">
        <w:rPr>
          <w:rFonts w:ascii="Arial" w:hAnsi="Arial" w:cs="Arial"/>
        </w:rPr>
        <w:t xml:space="preserve">of the influenza A virus polymerase relative to the </w:t>
      </w:r>
      <w:r>
        <w:rPr>
          <w:rFonts w:ascii="Arial" w:hAnsi="Arial" w:cs="Arial"/>
        </w:rPr>
        <w:t>5</w:t>
      </w:r>
      <w:r w:rsidRPr="00B91BEF">
        <w:rPr>
          <w:rFonts w:ascii="Arial" w:hAnsi="Arial" w:cs="Arial"/>
        </w:rPr>
        <w:t>′</w:t>
      </w:r>
      <w:r w:rsidR="005867D3">
        <w:rPr>
          <w:rFonts w:ascii="Arial" w:hAnsi="Arial" w:cs="Arial"/>
        </w:rPr>
        <w:t xml:space="preserve"> (</w:t>
      </w:r>
      <w:r w:rsidR="004473B1">
        <w:rPr>
          <w:rFonts w:ascii="Arial" w:hAnsi="Arial" w:cs="Arial"/>
        </w:rPr>
        <w:t>blue</w:t>
      </w:r>
      <w:r w:rsidR="005867D3">
        <w:rPr>
          <w:rFonts w:ascii="Arial" w:hAnsi="Arial" w:cs="Arial"/>
        </w:rPr>
        <w:t>)</w:t>
      </w:r>
      <w:r>
        <w:rPr>
          <w:rFonts w:ascii="Arial" w:hAnsi="Arial" w:cs="Arial"/>
        </w:rPr>
        <w:t xml:space="preserve"> and </w:t>
      </w:r>
      <w:r w:rsidRPr="00B91BEF">
        <w:rPr>
          <w:rFonts w:ascii="Arial" w:hAnsi="Arial" w:cs="Arial"/>
        </w:rPr>
        <w:t xml:space="preserve">3′ </w:t>
      </w:r>
      <w:r w:rsidR="005867D3">
        <w:rPr>
          <w:rFonts w:ascii="Arial" w:hAnsi="Arial" w:cs="Arial"/>
        </w:rPr>
        <w:t>(</w:t>
      </w:r>
      <w:r w:rsidR="004473B1">
        <w:rPr>
          <w:rFonts w:ascii="Arial" w:hAnsi="Arial" w:cs="Arial"/>
        </w:rPr>
        <w:t>orange</w:t>
      </w:r>
      <w:r w:rsidR="005867D3">
        <w:rPr>
          <w:rFonts w:ascii="Arial" w:hAnsi="Arial" w:cs="Arial"/>
        </w:rPr>
        <w:t xml:space="preserve">) </w:t>
      </w:r>
      <w:r w:rsidRPr="00B91BEF">
        <w:rPr>
          <w:rFonts w:ascii="Arial" w:hAnsi="Arial" w:cs="Arial"/>
        </w:rPr>
        <w:t>termin</w:t>
      </w:r>
      <w:r w:rsidR="005867D3">
        <w:rPr>
          <w:rFonts w:ascii="Arial" w:hAnsi="Arial" w:cs="Arial"/>
        </w:rPr>
        <w:t>i</w:t>
      </w:r>
      <w:r w:rsidRPr="00B91BEF">
        <w:rPr>
          <w:rFonts w:ascii="Arial" w:hAnsi="Arial" w:cs="Arial"/>
        </w:rPr>
        <w:t xml:space="preserve"> of the template </w:t>
      </w:r>
      <w:r>
        <w:rPr>
          <w:rFonts w:ascii="Arial" w:hAnsi="Arial" w:cs="Arial"/>
        </w:rPr>
        <w:t>and</w:t>
      </w:r>
      <w:r w:rsidRPr="00B91BEF">
        <w:rPr>
          <w:rFonts w:ascii="Arial" w:hAnsi="Arial" w:cs="Arial"/>
        </w:rPr>
        <w:t xml:space="preserve"> the </w:t>
      </w:r>
      <w:r>
        <w:rPr>
          <w:rFonts w:ascii="Arial" w:hAnsi="Arial" w:cs="Arial"/>
        </w:rPr>
        <w:t xml:space="preserve">PB1 </w:t>
      </w:r>
      <w:r w:rsidRPr="00B91BEF">
        <w:rPr>
          <w:rFonts w:ascii="Arial" w:hAnsi="Arial" w:cs="Arial"/>
        </w:rPr>
        <w:t xml:space="preserve">active site </w:t>
      </w:r>
      <w:r>
        <w:rPr>
          <w:rFonts w:ascii="Arial" w:hAnsi="Arial" w:cs="Arial"/>
        </w:rPr>
        <w:t>(</w:t>
      </w:r>
      <w:r w:rsidR="004473B1">
        <w:rPr>
          <w:rFonts w:ascii="Arial" w:hAnsi="Arial" w:cs="Arial"/>
        </w:rPr>
        <w:t>grey</w:t>
      </w:r>
      <w:r>
        <w:rPr>
          <w:rFonts w:ascii="Arial" w:hAnsi="Arial" w:cs="Arial"/>
        </w:rPr>
        <w:t>; PB1 act) are indicated</w:t>
      </w:r>
      <w:r w:rsidRPr="00B91BEF">
        <w:rPr>
          <w:rFonts w:ascii="Arial" w:hAnsi="Arial" w:cs="Arial"/>
        </w:rPr>
        <w:t>.</w:t>
      </w:r>
      <w:r>
        <w:rPr>
          <w:rFonts w:ascii="Arial" w:hAnsi="Arial" w:cs="Arial"/>
        </w:rPr>
        <w:t xml:space="preserve"> The PA endonuclease (green; PA </w:t>
      </w:r>
      <w:r w:rsidR="00B82012">
        <w:rPr>
          <w:rFonts w:ascii="Arial" w:hAnsi="Arial" w:cs="Arial"/>
        </w:rPr>
        <w:t>endo</w:t>
      </w:r>
      <w:r>
        <w:rPr>
          <w:rFonts w:ascii="Arial" w:hAnsi="Arial" w:cs="Arial"/>
        </w:rPr>
        <w:t xml:space="preserve">) and PB2 cap binding domain (pink; PB2 cap) are also indicated for reference. </w:t>
      </w:r>
      <w:r w:rsidR="006964B4">
        <w:rPr>
          <w:rFonts w:ascii="Arial" w:hAnsi="Arial" w:cs="Arial"/>
        </w:rPr>
        <w:t xml:space="preserve">Part of the </w:t>
      </w:r>
      <w:proofErr w:type="gramStart"/>
      <w:r w:rsidR="006964B4">
        <w:rPr>
          <w:rFonts w:ascii="Arial" w:hAnsi="Arial" w:cs="Arial"/>
        </w:rPr>
        <w:t>fingers</w:t>
      </w:r>
      <w:proofErr w:type="gramEnd"/>
      <w:r w:rsidR="006964B4">
        <w:rPr>
          <w:rFonts w:ascii="Arial" w:hAnsi="Arial" w:cs="Arial"/>
        </w:rPr>
        <w:t xml:space="preserve"> subdomain of PB1 is not shown to </w:t>
      </w:r>
      <w:r w:rsidR="00D35A9D">
        <w:rPr>
          <w:rFonts w:ascii="Arial" w:hAnsi="Arial" w:cs="Arial"/>
        </w:rPr>
        <w:t>reveal</w:t>
      </w:r>
      <w:r w:rsidR="006964B4">
        <w:rPr>
          <w:rFonts w:ascii="Arial" w:hAnsi="Arial" w:cs="Arial"/>
        </w:rPr>
        <w:t xml:space="preserve"> the template in the entry channel. </w:t>
      </w:r>
      <w:r>
        <w:rPr>
          <w:rFonts w:ascii="Arial" w:hAnsi="Arial" w:cs="Arial"/>
          <w:b/>
        </w:rPr>
        <w:t>B</w:t>
      </w:r>
      <w:r w:rsidRPr="00B91BEF">
        <w:rPr>
          <w:rFonts w:ascii="Arial" w:hAnsi="Arial" w:cs="Arial"/>
        </w:rPr>
        <w:t>)</w:t>
      </w:r>
      <w:r>
        <w:rPr>
          <w:rFonts w:ascii="Arial" w:hAnsi="Arial" w:cs="Arial"/>
        </w:rPr>
        <w:t xml:space="preserve"> </w:t>
      </w:r>
      <w:r w:rsidR="009B5440">
        <w:rPr>
          <w:rFonts w:ascii="Arial" w:hAnsi="Arial" w:cs="Arial"/>
        </w:rPr>
        <w:t xml:space="preserve">Influenza A virus RNA polymerase activity on a neuraminidase (NA) encoding </w:t>
      </w:r>
      <w:proofErr w:type="spellStart"/>
      <w:r w:rsidR="009B5440">
        <w:rPr>
          <w:rFonts w:ascii="Arial" w:hAnsi="Arial" w:cs="Arial"/>
        </w:rPr>
        <w:t>vRNA</w:t>
      </w:r>
      <w:proofErr w:type="spellEnd"/>
      <w:r w:rsidR="009B5440">
        <w:rPr>
          <w:rFonts w:ascii="Arial" w:hAnsi="Arial" w:cs="Arial"/>
        </w:rPr>
        <w:t xml:space="preserve"> template in HEK 293T cells. </w:t>
      </w:r>
      <w:r w:rsidR="00FF198A">
        <w:rPr>
          <w:rFonts w:ascii="Arial" w:hAnsi="Arial" w:cs="Arial"/>
        </w:rPr>
        <w:t xml:space="preserve">Steady state RNA levels </w:t>
      </w:r>
      <w:r w:rsidR="009B5440">
        <w:rPr>
          <w:rFonts w:ascii="Arial" w:hAnsi="Arial" w:cs="Arial"/>
        </w:rPr>
        <w:t xml:space="preserve">were </w:t>
      </w:r>
      <w:r w:rsidR="00FF198A">
        <w:rPr>
          <w:rFonts w:ascii="Arial" w:hAnsi="Arial" w:cs="Arial"/>
        </w:rPr>
        <w:t>measured b</w:t>
      </w:r>
      <w:bookmarkStart w:id="102" w:name="_GoBack"/>
      <w:bookmarkEnd w:id="102"/>
      <w:r w:rsidR="00FF198A">
        <w:rPr>
          <w:rFonts w:ascii="Arial" w:hAnsi="Arial" w:cs="Arial"/>
        </w:rPr>
        <w:t>y primer extension</w:t>
      </w:r>
      <w:r w:rsidR="00833A71">
        <w:rPr>
          <w:rFonts w:ascii="Arial" w:hAnsi="Arial" w:cs="Arial"/>
        </w:rPr>
        <w:t>,</w:t>
      </w:r>
      <w:r w:rsidR="00FF198A">
        <w:rPr>
          <w:rFonts w:ascii="Arial" w:hAnsi="Arial" w:cs="Arial"/>
        </w:rPr>
        <w:t xml:space="preserve"> denaturing PAGE</w:t>
      </w:r>
      <w:r w:rsidR="00833A71">
        <w:rPr>
          <w:rFonts w:ascii="Arial" w:hAnsi="Arial" w:cs="Arial"/>
        </w:rPr>
        <w:t xml:space="preserve">, and </w:t>
      </w:r>
      <w:proofErr w:type="spellStart"/>
      <w:r w:rsidR="00833A71">
        <w:rPr>
          <w:rFonts w:ascii="Arial" w:hAnsi="Arial" w:cs="Arial"/>
        </w:rPr>
        <w:t>phosphorimaging</w:t>
      </w:r>
      <w:proofErr w:type="spellEnd"/>
      <w:r w:rsidR="00FF198A">
        <w:rPr>
          <w:rFonts w:ascii="Arial" w:hAnsi="Arial" w:cs="Arial"/>
        </w:rPr>
        <w:t>. A PB1 active site control (PB1a) was used as negative control</w:t>
      </w:r>
      <w:r w:rsidR="00D35A9D">
        <w:rPr>
          <w:rFonts w:ascii="Arial" w:hAnsi="Arial" w:cs="Arial"/>
        </w:rPr>
        <w:t xml:space="preserve"> and background correction</w:t>
      </w:r>
      <w:r w:rsidR="00FF198A">
        <w:rPr>
          <w:rFonts w:ascii="Arial" w:hAnsi="Arial" w:cs="Arial"/>
        </w:rPr>
        <w:t xml:space="preserve">. </w:t>
      </w:r>
      <w:r w:rsidR="00D35A9D">
        <w:rPr>
          <w:rFonts w:ascii="Arial" w:hAnsi="Arial" w:cs="Arial"/>
        </w:rPr>
        <w:t xml:space="preserve">The 5S rRNA signal was used as loading control. Other </w:t>
      </w:r>
      <w:r w:rsidR="009B5440">
        <w:rPr>
          <w:rFonts w:ascii="Arial" w:hAnsi="Arial" w:cs="Arial"/>
        </w:rPr>
        <w:t>panel</w:t>
      </w:r>
      <w:r w:rsidR="00D35A9D">
        <w:rPr>
          <w:rFonts w:ascii="Arial" w:hAnsi="Arial" w:cs="Arial"/>
        </w:rPr>
        <w:t>s</w:t>
      </w:r>
      <w:r w:rsidR="009B5440">
        <w:rPr>
          <w:rFonts w:ascii="Arial" w:hAnsi="Arial" w:cs="Arial"/>
        </w:rPr>
        <w:t xml:space="preserve"> show western blot analysis of PB1, NP and GAPDH expression.</w:t>
      </w:r>
      <w:r w:rsidR="00833A71">
        <w:rPr>
          <w:rFonts w:ascii="Arial" w:hAnsi="Arial" w:cs="Arial"/>
        </w:rPr>
        <w:t xml:space="preserve"> Graph shows </w:t>
      </w:r>
      <w:r w:rsidR="00D35A9D">
        <w:rPr>
          <w:rFonts w:ascii="Arial" w:hAnsi="Arial" w:cs="Arial"/>
        </w:rPr>
        <w:t xml:space="preserve">the </w:t>
      </w:r>
      <w:r w:rsidR="00833A71">
        <w:rPr>
          <w:rFonts w:ascii="Arial" w:hAnsi="Arial" w:cs="Arial"/>
        </w:rPr>
        <w:t xml:space="preserve">average </w:t>
      </w:r>
      <w:r w:rsidR="00D35A9D">
        <w:rPr>
          <w:rFonts w:ascii="Arial" w:hAnsi="Arial" w:cs="Arial"/>
        </w:rPr>
        <w:t xml:space="preserve">steady state RNA levels </w:t>
      </w:r>
      <w:r w:rsidR="00833A71">
        <w:rPr>
          <w:rFonts w:ascii="Arial" w:hAnsi="Arial" w:cs="Arial"/>
        </w:rPr>
        <w:t xml:space="preserve">of three biological repeats. </w:t>
      </w:r>
      <w:r>
        <w:rPr>
          <w:rFonts w:ascii="Arial" w:hAnsi="Arial" w:cs="Arial"/>
          <w:b/>
        </w:rPr>
        <w:t>C</w:t>
      </w:r>
      <w:r w:rsidRPr="00B91BEF">
        <w:rPr>
          <w:rFonts w:ascii="Arial" w:hAnsi="Arial" w:cs="Arial"/>
        </w:rPr>
        <w:t>)</w:t>
      </w:r>
      <w:r w:rsidR="00D35A9D">
        <w:rPr>
          <w:rFonts w:ascii="Arial" w:hAnsi="Arial" w:cs="Arial"/>
        </w:rPr>
        <w:t xml:space="preserve"> </w:t>
      </w:r>
      <w:r w:rsidR="004A4E98">
        <w:rPr>
          <w:rFonts w:ascii="Arial" w:hAnsi="Arial" w:cs="Arial"/>
        </w:rPr>
        <w:t xml:space="preserve">Panel shows PAGE analysis of RT-PCR of short (17-200 </w:t>
      </w:r>
      <w:proofErr w:type="spellStart"/>
      <w:r w:rsidR="004A4E98">
        <w:rPr>
          <w:rFonts w:ascii="Arial" w:hAnsi="Arial" w:cs="Arial"/>
        </w:rPr>
        <w:t>nt</w:t>
      </w:r>
      <w:proofErr w:type="spellEnd"/>
      <w:r w:rsidR="004A4E98">
        <w:rPr>
          <w:rFonts w:ascii="Arial" w:hAnsi="Arial" w:cs="Arial"/>
        </w:rPr>
        <w:t xml:space="preserve"> long) influenza virus RNAs or mini viral RNAs (</w:t>
      </w:r>
      <w:proofErr w:type="spellStart"/>
      <w:r w:rsidR="004A4E98">
        <w:rPr>
          <w:rFonts w:ascii="Arial" w:hAnsi="Arial" w:cs="Arial"/>
        </w:rPr>
        <w:t>mvRNAs</w:t>
      </w:r>
      <w:proofErr w:type="spellEnd"/>
      <w:r w:rsidR="004A4E98">
        <w:rPr>
          <w:rFonts w:ascii="Arial" w:hAnsi="Arial" w:cs="Arial"/>
        </w:rPr>
        <w:t xml:space="preserve">). The length of the mini viral RNAs was extended by the adapters (adapt) present in the primers. Graph shows the IFN-beta promoter activity in transfected HEK 293T cells as measured using a dual luciferase reporter assay. </w:t>
      </w:r>
      <w:r w:rsidR="004A4E98" w:rsidRPr="004A4E98">
        <w:rPr>
          <w:rFonts w:ascii="Arial" w:hAnsi="Arial" w:cs="Arial"/>
          <w:b/>
        </w:rPr>
        <w:t>D</w:t>
      </w:r>
      <w:r w:rsidR="004A4E98">
        <w:rPr>
          <w:rFonts w:ascii="Arial" w:hAnsi="Arial" w:cs="Arial"/>
        </w:rPr>
        <w:t xml:space="preserve">) </w:t>
      </w:r>
      <w:r w:rsidR="00D35A9D">
        <w:rPr>
          <w:rFonts w:ascii="Arial" w:hAnsi="Arial" w:cs="Arial"/>
        </w:rPr>
        <w:t>Influenza A virus polymerase activity on a segment 5</w:t>
      </w:r>
      <w:r w:rsidR="00C227CF">
        <w:rPr>
          <w:rFonts w:ascii="Arial" w:hAnsi="Arial" w:cs="Arial"/>
        </w:rPr>
        <w:t>-</w:t>
      </w:r>
      <w:r w:rsidR="00D35A9D">
        <w:rPr>
          <w:rFonts w:ascii="Arial" w:hAnsi="Arial" w:cs="Arial"/>
        </w:rPr>
        <w:t xml:space="preserve">derived 246 </w:t>
      </w:r>
      <w:proofErr w:type="spellStart"/>
      <w:r w:rsidR="00D35A9D">
        <w:rPr>
          <w:rFonts w:ascii="Arial" w:hAnsi="Arial" w:cs="Arial"/>
        </w:rPr>
        <w:t>nt</w:t>
      </w:r>
      <w:proofErr w:type="spellEnd"/>
      <w:r w:rsidR="00D35A9D">
        <w:rPr>
          <w:rFonts w:ascii="Arial" w:hAnsi="Arial" w:cs="Arial"/>
        </w:rPr>
        <w:t xml:space="preserve"> long </w:t>
      </w:r>
      <w:proofErr w:type="spellStart"/>
      <w:r w:rsidR="00D35A9D">
        <w:rPr>
          <w:rFonts w:ascii="Arial" w:hAnsi="Arial" w:cs="Arial"/>
        </w:rPr>
        <w:t>vRNA</w:t>
      </w:r>
      <w:proofErr w:type="spellEnd"/>
      <w:r w:rsidR="00D35A9D">
        <w:rPr>
          <w:rFonts w:ascii="Arial" w:hAnsi="Arial" w:cs="Arial"/>
        </w:rPr>
        <w:t xml:space="preserve"> template. The top panel shows the steady state levels of </w:t>
      </w:r>
      <w:proofErr w:type="spellStart"/>
      <w:r w:rsidR="00D35A9D">
        <w:rPr>
          <w:rFonts w:ascii="Arial" w:hAnsi="Arial" w:cs="Arial"/>
        </w:rPr>
        <w:t>vRNA</w:t>
      </w:r>
      <w:proofErr w:type="spellEnd"/>
      <w:r w:rsidR="00D35A9D">
        <w:rPr>
          <w:rFonts w:ascii="Arial" w:hAnsi="Arial" w:cs="Arial"/>
        </w:rPr>
        <w:t xml:space="preserve"> template were analysed by primer extension and denaturing PAGE. The other two panels show the PB1 and tubulin expression levels analysed by western blot. The </w:t>
      </w:r>
      <w:commentRangeStart w:id="103"/>
      <w:r w:rsidR="00D35A9D">
        <w:rPr>
          <w:rFonts w:ascii="Arial" w:hAnsi="Arial" w:cs="Arial"/>
        </w:rPr>
        <w:t xml:space="preserve">top </w:t>
      </w:r>
      <w:commentRangeEnd w:id="103"/>
      <w:r w:rsidR="00F21E0B">
        <w:rPr>
          <w:rStyle w:val="CommentReference"/>
        </w:rPr>
        <w:commentReference w:id="103"/>
      </w:r>
      <w:r w:rsidR="00D35A9D">
        <w:rPr>
          <w:rFonts w:ascii="Arial" w:hAnsi="Arial" w:cs="Arial"/>
        </w:rPr>
        <w:t xml:space="preserve">graph shows the average steady state RNA levels of three biological repeats. </w:t>
      </w:r>
      <w:commentRangeStart w:id="104"/>
      <w:r w:rsidR="00D35A9D">
        <w:rPr>
          <w:rFonts w:ascii="Arial" w:hAnsi="Arial" w:cs="Arial"/>
        </w:rPr>
        <w:t xml:space="preserve">The second graph shows the IFN-beta promoter activity in transfected HEK </w:t>
      </w:r>
      <w:r w:rsidR="00D35A9D">
        <w:rPr>
          <w:rFonts w:ascii="Arial" w:hAnsi="Arial" w:cs="Arial"/>
        </w:rPr>
        <w:lastRenderedPageBreak/>
        <w:t xml:space="preserve">293T cells as measured using a dual luciferase reporter assay. </w:t>
      </w:r>
      <w:commentRangeEnd w:id="104"/>
      <w:r w:rsidR="00F21E0B">
        <w:rPr>
          <w:rStyle w:val="CommentReference"/>
        </w:rPr>
        <w:commentReference w:id="104"/>
      </w:r>
      <w:r w:rsidR="00D35A9D">
        <w:rPr>
          <w:rFonts w:ascii="Arial" w:hAnsi="Arial" w:cs="Arial"/>
        </w:rPr>
        <w:t>Error bars indicate standard deviation. P-values were determined by two-side</w:t>
      </w:r>
      <w:r w:rsidR="00C227CF">
        <w:rPr>
          <w:rFonts w:ascii="Arial" w:hAnsi="Arial" w:cs="Arial"/>
        </w:rPr>
        <w:t>d</w:t>
      </w:r>
      <w:r w:rsidR="00D35A9D">
        <w:rPr>
          <w:rFonts w:ascii="Arial" w:hAnsi="Arial" w:cs="Arial"/>
        </w:rPr>
        <w:t xml:space="preserve"> t-test.</w:t>
      </w:r>
    </w:p>
    <w:sectPr w:rsidR="00B91BEF" w:rsidRPr="00B91BEF" w:rsidSect="009200F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A.J.W. te Velthuis" w:date="2019-03-20T16:56:00Z" w:initials="AT">
    <w:p w14:paraId="759F6AEC" w14:textId="11B09C96" w:rsidR="008420A4" w:rsidRDefault="008420A4">
      <w:pPr>
        <w:pStyle w:val="CommentText"/>
      </w:pPr>
      <w:r>
        <w:rPr>
          <w:rStyle w:val="CommentReference"/>
        </w:rPr>
        <w:annotationRef/>
      </w:r>
      <w:r>
        <w:t>Cut?</w:t>
      </w:r>
    </w:p>
  </w:comment>
  <w:comment w:id="73" w:author="A.J.W. te Velthuis" w:date="2019-03-20T16:56:00Z" w:initials="AT">
    <w:p w14:paraId="3F73F398" w14:textId="06E20159" w:rsidR="008420A4" w:rsidRDefault="008420A4">
      <w:pPr>
        <w:pStyle w:val="CommentText"/>
      </w:pPr>
      <w:r>
        <w:rPr>
          <w:rStyle w:val="CommentReference"/>
        </w:rPr>
        <w:annotationRef/>
      </w:r>
      <w:r>
        <w:t>Cut?</w:t>
      </w:r>
    </w:p>
  </w:comment>
  <w:comment w:id="103" w:author="A.J.W. te Velthuis" w:date="2019-03-20T17:58:00Z" w:initials="AT">
    <w:p w14:paraId="4E667C4B" w14:textId="45BA7010" w:rsidR="00F21E0B" w:rsidRDefault="00F21E0B">
      <w:pPr>
        <w:pStyle w:val="CommentText"/>
      </w:pPr>
      <w:r>
        <w:rPr>
          <w:rStyle w:val="CommentReference"/>
        </w:rPr>
        <w:annotationRef/>
      </w:r>
      <w:r>
        <w:t>cut</w:t>
      </w:r>
    </w:p>
  </w:comment>
  <w:comment w:id="104" w:author="A.J.W. te Velthuis" w:date="2019-03-20T17:58:00Z" w:initials="AT">
    <w:p w14:paraId="1C69E996" w14:textId="49B90226" w:rsidR="00F21E0B" w:rsidRDefault="00F21E0B">
      <w:pPr>
        <w:pStyle w:val="CommentText"/>
      </w:pPr>
      <w:r>
        <w:rPr>
          <w:rStyle w:val="CommentReference"/>
        </w:rPr>
        <w:annotationRef/>
      </w:r>
      <w:r>
        <w:t>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9F6AEC" w15:done="0"/>
  <w15:commentEx w15:paraId="3F73F398" w15:done="0"/>
  <w15:commentEx w15:paraId="4E667C4B" w15:done="0"/>
  <w15:commentEx w15:paraId="1C69E9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9F6AEC" w16cid:durableId="203CEF21"/>
  <w16cid:commentId w16cid:paraId="3F73F398" w16cid:durableId="203CEF2D"/>
  <w16cid:commentId w16cid:paraId="4E667C4B" w16cid:durableId="203CFDC5"/>
  <w16cid:commentId w16cid:paraId="1C69E996" w16cid:durableId="203CFD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W. te Velthuis">
    <w15:presenceInfo w15:providerId="None" w15:userId="A.J.W. te Velthu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EF"/>
    <w:rsid w:val="0004372A"/>
    <w:rsid w:val="000E198C"/>
    <w:rsid w:val="001A45D9"/>
    <w:rsid w:val="001F6B6E"/>
    <w:rsid w:val="001F785E"/>
    <w:rsid w:val="00226145"/>
    <w:rsid w:val="0025612D"/>
    <w:rsid w:val="00257608"/>
    <w:rsid w:val="002D7CE4"/>
    <w:rsid w:val="002F5C5D"/>
    <w:rsid w:val="0031630F"/>
    <w:rsid w:val="00377387"/>
    <w:rsid w:val="003F4E51"/>
    <w:rsid w:val="004473B1"/>
    <w:rsid w:val="004A4E98"/>
    <w:rsid w:val="004F6DCD"/>
    <w:rsid w:val="00545085"/>
    <w:rsid w:val="005867D3"/>
    <w:rsid w:val="00657168"/>
    <w:rsid w:val="00660D32"/>
    <w:rsid w:val="006964B4"/>
    <w:rsid w:val="006B2626"/>
    <w:rsid w:val="007131A5"/>
    <w:rsid w:val="00741F6F"/>
    <w:rsid w:val="00820A03"/>
    <w:rsid w:val="00833A71"/>
    <w:rsid w:val="008420A4"/>
    <w:rsid w:val="009200F4"/>
    <w:rsid w:val="00931308"/>
    <w:rsid w:val="00931A60"/>
    <w:rsid w:val="009B5440"/>
    <w:rsid w:val="009F2465"/>
    <w:rsid w:val="00A24EA7"/>
    <w:rsid w:val="00AA79C0"/>
    <w:rsid w:val="00AC62A9"/>
    <w:rsid w:val="00AE43EF"/>
    <w:rsid w:val="00B7473A"/>
    <w:rsid w:val="00B82012"/>
    <w:rsid w:val="00B91BEF"/>
    <w:rsid w:val="00BA7A8E"/>
    <w:rsid w:val="00BC29FA"/>
    <w:rsid w:val="00C03F6B"/>
    <w:rsid w:val="00C227CF"/>
    <w:rsid w:val="00C90160"/>
    <w:rsid w:val="00D35A9D"/>
    <w:rsid w:val="00DA536E"/>
    <w:rsid w:val="00E14125"/>
    <w:rsid w:val="00E34669"/>
    <w:rsid w:val="00E775BF"/>
    <w:rsid w:val="00E90D4F"/>
    <w:rsid w:val="00F21E0B"/>
    <w:rsid w:val="00F80717"/>
    <w:rsid w:val="00FF198A"/>
    <w:rsid w:val="00FF5DBE"/>
    <w:rsid w:val="00FF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7639A1"/>
  <w15:chartTrackingRefBased/>
  <w15:docId w15:val="{3930ECDB-EB21-7745-BCF9-C5374041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BEF"/>
    <w:pPr>
      <w:ind w:left="720"/>
      <w:contextualSpacing/>
    </w:pPr>
  </w:style>
  <w:style w:type="paragraph" w:styleId="NormalWeb">
    <w:name w:val="Normal (Web)"/>
    <w:basedOn w:val="Normal"/>
    <w:uiPriority w:val="99"/>
    <w:unhideWhenUsed/>
    <w:rsid w:val="00D35A9D"/>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A536E"/>
    <w:rPr>
      <w:sz w:val="16"/>
      <w:szCs w:val="16"/>
    </w:rPr>
  </w:style>
  <w:style w:type="paragraph" w:styleId="CommentText">
    <w:name w:val="annotation text"/>
    <w:basedOn w:val="Normal"/>
    <w:link w:val="CommentTextChar"/>
    <w:uiPriority w:val="99"/>
    <w:semiHidden/>
    <w:unhideWhenUsed/>
    <w:rsid w:val="00DA536E"/>
    <w:rPr>
      <w:sz w:val="20"/>
      <w:szCs w:val="20"/>
    </w:rPr>
  </w:style>
  <w:style w:type="character" w:customStyle="1" w:styleId="CommentTextChar">
    <w:name w:val="Comment Text Char"/>
    <w:basedOn w:val="DefaultParagraphFont"/>
    <w:link w:val="CommentText"/>
    <w:uiPriority w:val="99"/>
    <w:semiHidden/>
    <w:rsid w:val="00DA536E"/>
    <w:rPr>
      <w:sz w:val="20"/>
      <w:szCs w:val="20"/>
    </w:rPr>
  </w:style>
  <w:style w:type="paragraph" w:styleId="CommentSubject">
    <w:name w:val="annotation subject"/>
    <w:basedOn w:val="CommentText"/>
    <w:next w:val="CommentText"/>
    <w:link w:val="CommentSubjectChar"/>
    <w:uiPriority w:val="99"/>
    <w:semiHidden/>
    <w:unhideWhenUsed/>
    <w:rsid w:val="00DA536E"/>
    <w:rPr>
      <w:b/>
      <w:bCs/>
    </w:rPr>
  </w:style>
  <w:style w:type="character" w:customStyle="1" w:styleId="CommentSubjectChar">
    <w:name w:val="Comment Subject Char"/>
    <w:basedOn w:val="CommentTextChar"/>
    <w:link w:val="CommentSubject"/>
    <w:uiPriority w:val="99"/>
    <w:semiHidden/>
    <w:rsid w:val="00DA536E"/>
    <w:rPr>
      <w:b/>
      <w:bCs/>
      <w:sz w:val="20"/>
      <w:szCs w:val="20"/>
    </w:rPr>
  </w:style>
  <w:style w:type="paragraph" w:styleId="BalloonText">
    <w:name w:val="Balloon Text"/>
    <w:basedOn w:val="Normal"/>
    <w:link w:val="BalloonTextChar"/>
    <w:uiPriority w:val="99"/>
    <w:semiHidden/>
    <w:unhideWhenUsed/>
    <w:rsid w:val="00DA53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53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1513</Words>
  <Characters>9154</Characters>
  <Application>Microsoft Office Word</Application>
  <DocSecurity>0</DocSecurity>
  <Lines>481</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A.J.W. te Velthuis</dc:creator>
  <cp:keywords/>
  <dc:description/>
  <cp:lastModifiedBy>A.J.W. te Velthuis</cp:lastModifiedBy>
  <cp:revision>5</cp:revision>
  <dcterms:created xsi:type="dcterms:W3CDTF">2019-03-20T15:42:00Z</dcterms:created>
  <dcterms:modified xsi:type="dcterms:W3CDTF">2019-03-20T17:59:00Z</dcterms:modified>
</cp:coreProperties>
</file>